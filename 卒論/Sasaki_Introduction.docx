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84B4D6" w14:textId="6FC956AC" w:rsidR="00AB6CD0" w:rsidRPr="002F4AF8" w:rsidRDefault="00AB6CD0" w:rsidP="00AB6CD0">
      <w:pPr>
        <w:pStyle w:val="a3"/>
        <w:numPr>
          <w:ilvl w:val="0"/>
          <w:numId w:val="2"/>
        </w:numPr>
        <w:ind w:leftChars="0"/>
        <w:rPr>
          <w:sz w:val="28"/>
          <w:szCs w:val="28"/>
        </w:rPr>
      </w:pPr>
      <w:r w:rsidRPr="002F4AF8">
        <w:rPr>
          <w:rFonts w:hint="eastAsia"/>
          <w:sz w:val="28"/>
          <w:szCs w:val="28"/>
        </w:rPr>
        <w:t>研究背景</w:t>
      </w:r>
    </w:p>
    <w:p w14:paraId="659DE3B3" w14:textId="220668C0" w:rsidR="00142AC1" w:rsidRDefault="00862798" w:rsidP="00C336BF">
      <w:pPr>
        <w:ind w:firstLineChars="100" w:firstLine="210"/>
      </w:pPr>
      <w:r>
        <w:rPr>
          <w:rFonts w:hint="eastAsia"/>
        </w:rPr>
        <w:t>光集積回路の研究開発にお</w:t>
      </w:r>
      <w:r w:rsidR="00F11F81">
        <w:rPr>
          <w:rFonts w:hint="eastAsia"/>
        </w:rPr>
        <w:t>ける</w:t>
      </w:r>
      <w:r>
        <w:rPr>
          <w:rFonts w:hint="eastAsia"/>
        </w:rPr>
        <w:t>、高速化、小型化、低コスト化、低消費電力化という課題の解決策として、シリコンフォトニクス</w:t>
      </w:r>
      <w:ins w:id="0" w:author="福田浩" w:date="2022-01-03T10:52:00Z">
        <w:r w:rsidR="00EC1D76">
          <w:rPr>
            <w:rFonts w:hint="eastAsia"/>
          </w:rPr>
          <w:t>(</w:t>
        </w:r>
        <w:r w:rsidR="00EC1D76">
          <w:t xml:space="preserve">Silicon Photonics, </w:t>
        </w:r>
        <w:r w:rsidR="00EC1D76">
          <w:rPr>
            <w:rFonts w:hint="eastAsia"/>
          </w:rPr>
          <w:t>以下，SiPh)</w:t>
        </w:r>
      </w:ins>
      <w:r>
        <w:rPr>
          <w:rFonts w:hint="eastAsia"/>
        </w:rPr>
        <w:t>集積回路が期待されている。</w:t>
      </w:r>
      <w:del w:id="1" w:author="福田浩" w:date="2022-01-03T10:52:00Z">
        <w:r w:rsidR="002D77A8" w:rsidDel="00EC1D76">
          <w:rPr>
            <w:rFonts w:hint="eastAsia"/>
          </w:rPr>
          <w:delText>シリコンフォトニクス</w:delText>
        </w:r>
      </w:del>
      <w:ins w:id="2" w:author="福田浩" w:date="2022-01-03T10:52:00Z">
        <w:r w:rsidR="00EC1D76">
          <w:rPr>
            <w:rFonts w:hint="eastAsia"/>
          </w:rPr>
          <w:t>S</w:t>
        </w:r>
      </w:ins>
      <w:ins w:id="3" w:author="福田浩" w:date="2022-01-03T10:53:00Z">
        <w:r w:rsidR="00EC1D76">
          <w:t>iPh</w:t>
        </w:r>
      </w:ins>
      <w:bookmarkStart w:id="4" w:name="_GoBack"/>
      <w:bookmarkEnd w:id="4"/>
      <w:r w:rsidR="002D77A8">
        <w:rPr>
          <w:rFonts w:hint="eastAsia"/>
        </w:rPr>
        <w:t>集積回路は</w:t>
      </w:r>
      <w:r w:rsidR="002D77A8" w:rsidRPr="002D77A8">
        <w:rPr>
          <w:rFonts w:hint="eastAsia"/>
        </w:rPr>
        <w:t>シリコン基板上に光導波路、光スイッチ、光変調器、受光器などの素子を集積</w:t>
      </w:r>
      <w:r w:rsidR="002D77A8">
        <w:rPr>
          <w:rFonts w:hint="eastAsia"/>
        </w:rPr>
        <w:t>したものであ</w:t>
      </w:r>
      <w:r w:rsidR="006B0084">
        <w:rPr>
          <w:rFonts w:hint="eastAsia"/>
        </w:rPr>
        <w:t>り、</w:t>
      </w:r>
      <w:r w:rsidR="006B0084" w:rsidRPr="006B0084">
        <w:rPr>
          <w:rFonts w:hint="eastAsia"/>
        </w:rPr>
        <w:t>シリコン</w:t>
      </w:r>
      <w:r w:rsidR="006B0084" w:rsidRPr="006B0084">
        <w:t>CMOS集積回路の製造インフラストラクチャを利用して</w:t>
      </w:r>
      <w:r w:rsidR="006B0084">
        <w:rPr>
          <w:rFonts w:hint="eastAsia"/>
        </w:rPr>
        <w:t>製造することが可能である。</w:t>
      </w:r>
      <w:ins w:id="5" w:author="福田浩" w:date="2022-01-05T08:46:00Z">
        <w:r w:rsidR="00545C4D">
          <w:rPr>
            <w:rFonts w:hint="eastAsia"/>
          </w:rPr>
          <w:t>最先端の製造装置や長年にわたり蓄積した製造技術を活用することで，</w:t>
        </w:r>
      </w:ins>
      <w:ins w:id="6" w:author="福田浩" w:date="2022-01-05T08:47:00Z">
        <w:r w:rsidR="00545C4D">
          <w:rPr>
            <w:rFonts w:hint="eastAsia"/>
          </w:rPr>
          <w:t>従来の</w:t>
        </w:r>
      </w:ins>
      <w:ins w:id="7" w:author="福田浩" w:date="2022-01-05T08:48:00Z">
        <w:r w:rsidR="00545C4D">
          <w:rPr>
            <w:rFonts w:hint="eastAsia"/>
          </w:rPr>
          <w:t>シリカベースの</w:t>
        </w:r>
      </w:ins>
      <w:ins w:id="8" w:author="福田浩" w:date="2022-01-05T08:47:00Z">
        <w:r w:rsidR="00545C4D">
          <w:rPr>
            <w:rFonts w:hint="eastAsia"/>
          </w:rPr>
          <w:t>光回路とは異なり，</w:t>
        </w:r>
      </w:ins>
      <w:ins w:id="9" w:author="福田浩" w:date="2022-01-05T08:46:00Z">
        <w:r w:rsidR="00545C4D">
          <w:rPr>
            <w:rFonts w:hint="eastAsia"/>
          </w:rPr>
          <w:t>安価で高性能な</w:t>
        </w:r>
      </w:ins>
      <w:ins w:id="10" w:author="福田浩" w:date="2022-01-05T08:47:00Z">
        <w:r w:rsidR="00545C4D">
          <w:rPr>
            <w:rFonts w:hint="eastAsia"/>
          </w:rPr>
          <w:t>光回路を大量生産することを期待されている．</w:t>
        </w:r>
      </w:ins>
      <w:del w:id="11" w:author="福田浩" w:date="2022-01-03T10:53:00Z">
        <w:r w:rsidR="002D77A8" w:rsidDel="00EC1D76">
          <w:rPr>
            <w:rFonts w:hint="eastAsia"/>
          </w:rPr>
          <w:delText>シリコンフォトニクス</w:delText>
        </w:r>
      </w:del>
      <w:ins w:id="12" w:author="福田浩" w:date="2022-01-05T08:48:00Z">
        <w:r w:rsidR="00545C4D">
          <w:rPr>
            <w:rFonts w:hint="eastAsia"/>
          </w:rPr>
          <w:t>更に，</w:t>
        </w:r>
      </w:ins>
      <w:ins w:id="13" w:author="福田浩" w:date="2022-01-03T10:53:00Z">
        <w:r w:rsidR="00EC1D76">
          <w:rPr>
            <w:rFonts w:hint="eastAsia"/>
          </w:rPr>
          <w:t>S</w:t>
        </w:r>
        <w:r w:rsidR="00EC1D76">
          <w:t>iPh</w:t>
        </w:r>
      </w:ins>
      <w:r w:rsidR="002D77A8">
        <w:rPr>
          <w:rFonts w:hint="eastAsia"/>
        </w:rPr>
        <w:t>は</w:t>
      </w:r>
      <w:ins w:id="14" w:author="福田浩" w:date="2022-01-05T08:48:00Z">
        <w:r w:rsidR="00545C4D">
          <w:rPr>
            <w:rFonts w:hint="eastAsia"/>
          </w:rPr>
          <w:t>コアとクラッドの屈折率差が</w:t>
        </w:r>
      </w:ins>
      <w:ins w:id="15" w:author="福田浩" w:date="2022-01-05T08:49:00Z">
        <w:r w:rsidR="00545C4D">
          <w:rPr>
            <w:rFonts w:hint="eastAsia"/>
          </w:rPr>
          <w:t>著しく大きいことから，導波路を導波する光をコアに強く閉じ込めることができ，光回路の小型化に</w:t>
        </w:r>
      </w:ins>
      <w:ins w:id="16" w:author="福田浩" w:date="2022-01-05T08:50:00Z">
        <w:r w:rsidR="00545C4D">
          <w:rPr>
            <w:rFonts w:hint="eastAsia"/>
          </w:rPr>
          <w:t>大きく貢献できる．このことから，</w:t>
        </w:r>
      </w:ins>
      <w:r w:rsidR="002D77A8" w:rsidRPr="002D77A8">
        <w:rPr>
          <w:rFonts w:hint="eastAsia"/>
        </w:rPr>
        <w:t>高集積密度、</w:t>
      </w:r>
      <w:r w:rsidR="00C81652">
        <w:rPr>
          <w:rFonts w:hint="eastAsia"/>
        </w:rPr>
        <w:t>優れた</w:t>
      </w:r>
      <w:r w:rsidR="002D77A8" w:rsidRPr="002D77A8">
        <w:rPr>
          <w:rFonts w:hint="eastAsia"/>
        </w:rPr>
        <w:t>エネルギー効率</w:t>
      </w:r>
      <w:r w:rsidR="002D77A8">
        <w:rPr>
          <w:rFonts w:hint="eastAsia"/>
        </w:rPr>
        <w:t>、</w:t>
      </w:r>
      <w:r w:rsidR="00117F3E">
        <w:rPr>
          <w:rFonts w:hint="eastAsia"/>
        </w:rPr>
        <w:t>経済性の高い</w:t>
      </w:r>
      <w:r w:rsidR="002D77A8">
        <w:rPr>
          <w:rFonts w:hint="eastAsia"/>
        </w:rPr>
        <w:t>光回路を提供するという点で優れた</w:t>
      </w:r>
      <w:r w:rsidR="00C81652">
        <w:rPr>
          <w:rFonts w:hint="eastAsia"/>
        </w:rPr>
        <w:t>技術</w:t>
      </w:r>
      <w:r w:rsidR="002D77A8">
        <w:rPr>
          <w:rFonts w:hint="eastAsia"/>
        </w:rPr>
        <w:t>である</w:t>
      </w:r>
      <w:r w:rsidR="00C81652">
        <w:rPr>
          <w:rFonts w:hint="eastAsia"/>
        </w:rPr>
        <w:t>とされ、</w:t>
      </w:r>
      <w:r w:rsidR="00C81652">
        <w:t>IoT</w:t>
      </w:r>
      <w:r w:rsidR="00C81652">
        <w:rPr>
          <w:rFonts w:hint="eastAsia"/>
        </w:rPr>
        <w:t>や</w:t>
      </w:r>
      <w:r w:rsidR="00C81652">
        <w:t>5G</w:t>
      </w:r>
      <w:r w:rsidR="00C81652">
        <w:rPr>
          <w:rFonts w:hint="eastAsia"/>
        </w:rPr>
        <w:t>技術の発展に向けて応用が期待されている。</w:t>
      </w:r>
    </w:p>
    <w:p w14:paraId="04E18CA9" w14:textId="13A8ECF6" w:rsidR="007D5D6C" w:rsidRDefault="00142AC1" w:rsidP="00C336BF">
      <w:pPr>
        <w:ind w:firstLineChars="100" w:firstLine="210"/>
        <w:rPr>
          <w:ins w:id="17" w:author="福田浩" w:date="2022-01-05T08:58:00Z"/>
        </w:rPr>
      </w:pPr>
      <w:r>
        <w:rPr>
          <w:rFonts w:hint="eastAsia"/>
        </w:rPr>
        <w:t>光集積回路の製造に際して、</w:t>
      </w:r>
      <w:del w:id="18" w:author="福田浩" w:date="2022-01-03T10:53:00Z">
        <w:r w:rsidR="00862798" w:rsidDel="00EC1D76">
          <w:rPr>
            <w:rFonts w:hint="eastAsia"/>
          </w:rPr>
          <w:delText>シリコンフォトニクス</w:delText>
        </w:r>
      </w:del>
      <w:ins w:id="19" w:author="福田浩" w:date="2022-01-03T10:53:00Z">
        <w:r w:rsidR="00EC1D76">
          <w:rPr>
            <w:rFonts w:hint="eastAsia"/>
          </w:rPr>
          <w:t>S</w:t>
        </w:r>
        <w:r w:rsidR="00EC1D76">
          <w:t>iPh</w:t>
        </w:r>
      </w:ins>
      <w:r w:rsidR="00862798">
        <w:rPr>
          <w:rFonts w:hint="eastAsia"/>
        </w:rPr>
        <w:t>集積回路と光ファイバの光結合方法として主に採用されている方法は、端面結合法と表面結合法である。特に、グレーティングカプラ</w:t>
      </w:r>
      <w:ins w:id="20" w:author="福田浩" w:date="2022-01-05T09:00:00Z">
        <w:r w:rsidR="00107AC1">
          <w:rPr>
            <w:rFonts w:hint="eastAsia"/>
          </w:rPr>
          <w:t>(Grating Coupler, 以下</w:t>
        </w:r>
      </w:ins>
      <w:ins w:id="21" w:author="福田浩" w:date="2022-01-05T09:01:00Z">
        <w:r w:rsidR="00107AC1">
          <w:rPr>
            <w:rFonts w:hint="eastAsia"/>
          </w:rPr>
          <w:t>，GC)</w:t>
        </w:r>
      </w:ins>
      <w:r w:rsidR="00862798">
        <w:rPr>
          <w:rFonts w:hint="eastAsia"/>
        </w:rPr>
        <w:t>を用いた表面結合法は、ウェハー表面で結合が出来る事から、ウェハー段階でテストが可能であり、後工程の工数改善による大幅な経済化が期待できる。光集積回路の製造工程において、最もコストがかかる部分は光入力に必要な光ファイバと，光集積回路で入力部となる部分の位置決め(以下，アライメント)である</w:t>
      </w:r>
      <w:ins w:id="22" w:author="福田浩" w:date="2022-01-05T08:51:00Z">
        <w:r w:rsidR="00545C4D">
          <w:rPr>
            <w:rFonts w:hint="eastAsia"/>
          </w:rPr>
          <w:t>[1]</w:t>
        </w:r>
      </w:ins>
      <w:r w:rsidR="00862798">
        <w:rPr>
          <w:rFonts w:hint="eastAsia"/>
        </w:rPr>
        <w:t>。</w:t>
      </w:r>
      <w:ins w:id="23" w:author="福田浩" w:date="2022-01-05T09:00:00Z">
        <w:r w:rsidR="00107AC1">
          <w:rPr>
            <w:rFonts w:hint="eastAsia"/>
          </w:rPr>
          <w:t>図1は光ファイバと</w:t>
        </w:r>
      </w:ins>
      <w:ins w:id="24" w:author="福田浩" w:date="2022-01-05T09:01:00Z">
        <w:r w:rsidR="00107AC1">
          <w:rPr>
            <w:rFonts w:hint="eastAsia"/>
          </w:rPr>
          <w:t>GCの典型的な表面結合の様子を示した図である．図</w:t>
        </w:r>
      </w:ins>
      <w:ins w:id="25" w:author="福田浩" w:date="2022-01-05T09:02:00Z">
        <w:r w:rsidR="00107AC1">
          <w:rPr>
            <w:rFonts w:hint="eastAsia"/>
          </w:rPr>
          <w:t>上方から光ファイバを伝ってきた光は，光ファイバの端面からGCに向かって放出される．空間的</w:t>
        </w:r>
      </w:ins>
      <w:ins w:id="26" w:author="福田浩" w:date="2022-01-05T09:03:00Z">
        <w:r w:rsidR="00107AC1">
          <w:rPr>
            <w:rFonts w:hint="eastAsia"/>
          </w:rPr>
          <w:t>周期構造を有するGCに対し，光が周期と直交する電場成分を持つ場合，</w:t>
        </w:r>
      </w:ins>
      <w:ins w:id="27" w:author="福田浩" w:date="2022-01-05T09:04:00Z">
        <w:r w:rsidR="00107AC1">
          <w:rPr>
            <w:rFonts w:hint="eastAsia"/>
          </w:rPr>
          <w:t>光</w:t>
        </w:r>
      </w:ins>
      <w:ins w:id="28" w:author="福田浩" w:date="2022-01-05T09:03:00Z">
        <w:r w:rsidR="00107AC1">
          <w:rPr>
            <w:rFonts w:hint="eastAsia"/>
          </w:rPr>
          <w:t>の</w:t>
        </w:r>
      </w:ins>
      <w:ins w:id="29" w:author="福田浩" w:date="2022-01-05T09:04:00Z">
        <w:r w:rsidR="00107AC1">
          <w:rPr>
            <w:rFonts w:hint="eastAsia"/>
          </w:rPr>
          <w:t>波長</w:t>
        </w:r>
      </w:ins>
      <w:ins w:id="30" w:author="福田浩" w:date="2022-01-05T09:06:00Z">
        <w:r w:rsidR="00DB614F">
          <w:rPr>
            <w:rFonts w:hint="eastAsia"/>
          </w:rPr>
          <w:t>に応じて</w:t>
        </w:r>
      </w:ins>
      <w:ins w:id="31" w:author="福田浩" w:date="2022-01-05T09:04:00Z">
        <w:r w:rsidR="00107AC1">
          <w:rPr>
            <w:rFonts w:hint="eastAsia"/>
          </w:rPr>
          <w:t>GCのピッチを適切に設計すれば，GC</w:t>
        </w:r>
      </w:ins>
      <w:ins w:id="32" w:author="福田浩" w:date="2022-01-05T09:05:00Z">
        <w:r w:rsidR="00107AC1">
          <w:rPr>
            <w:rFonts w:hint="eastAsia"/>
          </w:rPr>
          <w:t>を通じて光を基板内に導入することができる．</w:t>
        </w:r>
      </w:ins>
      <w:del w:id="33" w:author="福田浩" w:date="2022-01-05T09:06:00Z">
        <w:r w:rsidR="00862798" w:rsidDel="00DB614F">
          <w:rPr>
            <w:rFonts w:hint="eastAsia"/>
          </w:rPr>
          <w:delText>中でも</w:delText>
        </w:r>
      </w:del>
      <w:ins w:id="34" w:author="福田浩" w:date="2022-01-05T09:06:00Z">
        <w:r w:rsidR="00DB614F">
          <w:rPr>
            <w:rFonts w:hint="eastAsia"/>
          </w:rPr>
          <w:t>しかし</w:t>
        </w:r>
      </w:ins>
      <w:r w:rsidR="00862798">
        <w:rPr>
          <w:rFonts w:hint="eastAsia"/>
        </w:rPr>
        <w:t>、</w:t>
      </w:r>
      <w:del w:id="35" w:author="福田浩" w:date="2022-01-05T09:01:00Z">
        <w:r w:rsidR="00862798" w:rsidDel="00107AC1">
          <w:rPr>
            <w:rFonts w:hint="eastAsia"/>
          </w:rPr>
          <w:delText>グレーティングカプラ</w:delText>
        </w:r>
      </w:del>
      <w:ins w:id="36" w:author="福田浩" w:date="2022-01-05T09:01:00Z">
        <w:r w:rsidR="00107AC1">
          <w:rPr>
            <w:rFonts w:hint="eastAsia"/>
          </w:rPr>
          <w:t>GC</w:t>
        </w:r>
      </w:ins>
      <w:r w:rsidR="00862798">
        <w:rPr>
          <w:rFonts w:hint="eastAsia"/>
        </w:rPr>
        <w:t>を用いた</w:t>
      </w:r>
      <w:del w:id="37" w:author="福田浩" w:date="2022-01-05T09:06:00Z">
        <w:r w:rsidR="00862798" w:rsidDel="00DB614F">
          <w:rPr>
            <w:rFonts w:hint="eastAsia"/>
          </w:rPr>
          <w:delText>表面結合方式における</w:delText>
        </w:r>
      </w:del>
      <w:r w:rsidR="00862798">
        <w:rPr>
          <w:rFonts w:hint="eastAsia"/>
        </w:rPr>
        <w:t>アライメントは，初期の位置決めに加え，入射角度と偏波面の調整を必要とし、</w:t>
      </w:r>
      <w:ins w:id="38" w:author="福田浩" w:date="2022-01-05T09:06:00Z">
        <w:r w:rsidR="00DB614F">
          <w:rPr>
            <w:rFonts w:hint="eastAsia"/>
          </w:rPr>
          <w:t>その自由度の多さから</w:t>
        </w:r>
      </w:ins>
      <w:ins w:id="39" w:author="福田浩" w:date="2022-01-05T09:07:00Z">
        <w:r w:rsidR="00DB614F">
          <w:rPr>
            <w:rFonts w:hint="eastAsia"/>
          </w:rPr>
          <w:t>，アライメント</w:t>
        </w:r>
      </w:ins>
      <w:r w:rsidR="00862798">
        <w:rPr>
          <w:rFonts w:hint="eastAsia"/>
        </w:rPr>
        <w:t>工数</w:t>
      </w:r>
      <w:ins w:id="40" w:author="福田浩" w:date="2022-01-05T09:07:00Z">
        <w:r w:rsidR="00DB614F">
          <w:rPr>
            <w:rFonts w:hint="eastAsia"/>
          </w:rPr>
          <w:t>の増大を招き，ひいては</w:t>
        </w:r>
      </w:ins>
      <w:del w:id="41" w:author="福田浩" w:date="2022-01-05T09:07:00Z">
        <w:r w:rsidR="00862798" w:rsidDel="00DB614F">
          <w:rPr>
            <w:rFonts w:hint="eastAsia"/>
          </w:rPr>
          <w:delText>がかさむことから</w:delText>
        </w:r>
      </w:del>
      <w:r w:rsidR="00862798">
        <w:rPr>
          <w:rFonts w:hint="eastAsia"/>
        </w:rPr>
        <w:t>コスト</w:t>
      </w:r>
      <w:del w:id="42" w:author="福田浩" w:date="2022-01-05T09:07:00Z">
        <w:r w:rsidR="00862798" w:rsidDel="00DB614F">
          <w:rPr>
            <w:rFonts w:hint="eastAsia"/>
          </w:rPr>
          <w:delText>を上げる</w:delText>
        </w:r>
      </w:del>
      <w:ins w:id="43" w:author="福田浩" w:date="2022-01-05T09:07:00Z">
        <w:r w:rsidR="00DB614F">
          <w:rPr>
            <w:rFonts w:hint="eastAsia"/>
          </w:rPr>
          <w:t>上昇の</w:t>
        </w:r>
      </w:ins>
      <w:r w:rsidR="00862798">
        <w:rPr>
          <w:rFonts w:hint="eastAsia"/>
        </w:rPr>
        <w:t>要因となっている。</w:t>
      </w:r>
    </w:p>
    <w:p w14:paraId="157E3438" w14:textId="6459C089" w:rsidR="00107AC1" w:rsidDel="00107AC1" w:rsidRDefault="00107AC1" w:rsidP="00C336BF">
      <w:pPr>
        <w:ind w:firstLineChars="100" w:firstLine="210"/>
        <w:rPr>
          <w:del w:id="44" w:author="福田浩" w:date="2022-01-05T08:59:00Z"/>
          <w:rFonts w:hint="eastAsia"/>
        </w:rPr>
      </w:pPr>
    </w:p>
    <w:p w14:paraId="2BDD16C9" w14:textId="107347F3" w:rsidR="00D60D9C" w:rsidRDefault="00D60D9C" w:rsidP="00107AC1">
      <w:pPr>
        <w:ind w:firstLineChars="100" w:firstLine="210"/>
        <w:rPr>
          <w:rFonts w:hint="eastAsia"/>
        </w:rPr>
        <w:pPrChange w:id="45" w:author="福田浩" w:date="2022-01-05T08:59:00Z">
          <w:pPr>
            <w:ind w:firstLineChars="50" w:firstLine="105"/>
          </w:pPr>
        </w:pPrChange>
      </w:pPr>
      <w:r>
        <w:rPr>
          <w:rFonts w:hint="eastAsia"/>
          <w:noProof/>
        </w:rPr>
        <w:drawing>
          <wp:anchor distT="0" distB="0" distL="114300" distR="114300" simplePos="0" relativeHeight="251658240" behindDoc="0" locked="0" layoutInCell="1" allowOverlap="1" wp14:anchorId="119F204E" wp14:editId="403938DE">
            <wp:simplePos x="0" y="0"/>
            <wp:positionH relativeFrom="column">
              <wp:posOffset>1356890</wp:posOffset>
            </wp:positionH>
            <wp:positionV relativeFrom="paragraph">
              <wp:posOffset>228600</wp:posOffset>
            </wp:positionV>
            <wp:extent cx="2527300" cy="1511300"/>
            <wp:effectExtent l="0" t="0" r="0" b="0"/>
            <wp:wrapSquare wrapText="bothSides"/>
            <wp:docPr id="1" name="図 1" descr="ノートパソコン, 座る, コンピュータ, 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ノートパソコン, 座る, コンピュータ, テーブル が含まれている画像&#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7300" cy="1511300"/>
                    </a:xfrm>
                    <a:prstGeom prst="rect">
                      <a:avLst/>
                    </a:prstGeom>
                  </pic:spPr>
                </pic:pic>
              </a:graphicData>
            </a:graphic>
          </wp:anchor>
        </w:drawing>
      </w:r>
    </w:p>
    <w:p w14:paraId="5CC5E4AE" w14:textId="0087B0DB" w:rsidR="00D60D9C" w:rsidRDefault="00D60D9C" w:rsidP="00D60D9C">
      <w:pPr>
        <w:keepNext/>
        <w:jc w:val="left"/>
      </w:pPr>
      <w:r>
        <w:br w:type="textWrapping" w:clear="all"/>
      </w:r>
    </w:p>
    <w:p w14:paraId="695292C9" w14:textId="29612954" w:rsidR="00D60D9C" w:rsidRDefault="00D60D9C" w:rsidP="00D60D9C">
      <w:pPr>
        <w:pStyle w:val="a4"/>
        <w:jc w:val="center"/>
      </w:pPr>
      <w:r>
        <w:t xml:space="preserve">図 </w:t>
      </w:r>
      <w:r w:rsidR="008A4F70">
        <w:fldChar w:fldCharType="begin"/>
      </w:r>
      <w:r w:rsidR="008A4F70">
        <w:instrText xml:space="preserve"> SEQ </w:instrText>
      </w:r>
      <w:r w:rsidR="008A4F70">
        <w:instrText>図</w:instrText>
      </w:r>
      <w:r w:rsidR="008A4F70">
        <w:instrText xml:space="preserve"> \* ARABIC </w:instrText>
      </w:r>
      <w:r w:rsidR="008A4F70">
        <w:fldChar w:fldCharType="separate"/>
      </w:r>
      <w:r w:rsidR="00BB5231">
        <w:rPr>
          <w:noProof/>
        </w:rPr>
        <w:t>1</w:t>
      </w:r>
      <w:r w:rsidR="008A4F70">
        <w:rPr>
          <w:noProof/>
        </w:rPr>
        <w:fldChar w:fldCharType="end"/>
      </w:r>
      <w:r>
        <w:rPr>
          <w:rFonts w:hint="eastAsia"/>
        </w:rPr>
        <w:t>グレーティングカプラを用いた表面結合方式</w:t>
      </w:r>
    </w:p>
    <w:p w14:paraId="4F66A1CC" w14:textId="77777777" w:rsidR="00367293" w:rsidRPr="00862798" w:rsidRDefault="00367293" w:rsidP="00367293">
      <w:pPr>
        <w:ind w:firstLineChars="50" w:firstLine="105"/>
      </w:pPr>
    </w:p>
    <w:p w14:paraId="5E09EF17" w14:textId="3B4C5E83" w:rsidR="00673DA1" w:rsidRPr="002F4AF8" w:rsidRDefault="00AB6CD0" w:rsidP="00673DA1">
      <w:pPr>
        <w:pStyle w:val="a3"/>
        <w:numPr>
          <w:ilvl w:val="0"/>
          <w:numId w:val="2"/>
        </w:numPr>
        <w:ind w:leftChars="0"/>
        <w:rPr>
          <w:sz w:val="28"/>
          <w:szCs w:val="28"/>
        </w:rPr>
      </w:pPr>
      <w:r w:rsidRPr="002F4AF8">
        <w:rPr>
          <w:rFonts w:hint="eastAsia"/>
          <w:sz w:val="28"/>
          <w:szCs w:val="28"/>
        </w:rPr>
        <w:t>研究の動機</w:t>
      </w:r>
    </w:p>
    <w:p w14:paraId="2617B0D8" w14:textId="545A5CB1" w:rsidR="005F3F16" w:rsidRDefault="00F3748D" w:rsidP="00C336BF">
      <w:pPr>
        <w:ind w:firstLineChars="100" w:firstLine="210"/>
      </w:pPr>
      <w:del w:id="46" w:author="福田浩" w:date="2022-01-03T10:53:00Z">
        <w:r w:rsidDel="00EC1D76">
          <w:rPr>
            <w:rFonts w:hint="eastAsia"/>
          </w:rPr>
          <w:delText>シリコンフォトニクス</w:delText>
        </w:r>
      </w:del>
      <w:ins w:id="47" w:author="福田浩" w:date="2022-01-03T10:53:00Z">
        <w:r w:rsidR="00EC1D76">
          <w:rPr>
            <w:rFonts w:hint="eastAsia"/>
          </w:rPr>
          <w:t>SiP</w:t>
        </w:r>
        <w:r w:rsidR="00EC1D76">
          <w:t>h</w:t>
        </w:r>
      </w:ins>
      <w:r w:rsidR="009E05AA">
        <w:rPr>
          <w:rFonts w:hint="eastAsia"/>
        </w:rPr>
        <w:t>集積回路</w:t>
      </w:r>
      <w:r>
        <w:rPr>
          <w:rFonts w:hint="eastAsia"/>
        </w:rPr>
        <w:t>を</w:t>
      </w:r>
      <w:r w:rsidR="002D77A8">
        <w:rPr>
          <w:rFonts w:hint="eastAsia"/>
        </w:rPr>
        <w:t>応用</w:t>
      </w:r>
      <w:r w:rsidR="009E05AA">
        <w:rPr>
          <w:rFonts w:hint="eastAsia"/>
        </w:rPr>
        <w:t>することで</w:t>
      </w:r>
      <w:r>
        <w:rPr>
          <w:rFonts w:hint="eastAsia"/>
        </w:rPr>
        <w:t>光通信</w:t>
      </w:r>
      <w:r w:rsidR="009E05AA">
        <w:rPr>
          <w:rFonts w:hint="eastAsia"/>
        </w:rPr>
        <w:t>の発展が期待されるが、その技術の利用には課題があ</w:t>
      </w:r>
      <w:r w:rsidR="005F02CA">
        <w:rPr>
          <w:rFonts w:hint="eastAsia"/>
        </w:rPr>
        <w:t>る</w:t>
      </w:r>
      <w:r w:rsidR="009E05AA">
        <w:rPr>
          <w:rFonts w:hint="eastAsia"/>
        </w:rPr>
        <w:t>。</w:t>
      </w:r>
      <w:r w:rsidR="00FE1613">
        <w:rPr>
          <w:rFonts w:hint="eastAsia"/>
        </w:rPr>
        <w:t>その中で、</w:t>
      </w:r>
      <w:r w:rsidR="009E05AA">
        <w:rPr>
          <w:rFonts w:hint="eastAsia"/>
        </w:rPr>
        <w:t>光集積回路の製造におけるコスト面</w:t>
      </w:r>
      <w:r w:rsidR="00F65294">
        <w:rPr>
          <w:rFonts w:hint="eastAsia"/>
        </w:rPr>
        <w:t>の改善を考え</w:t>
      </w:r>
      <w:r w:rsidR="006B0084">
        <w:rPr>
          <w:rFonts w:hint="eastAsia"/>
        </w:rPr>
        <w:t>、</w:t>
      </w:r>
      <w:r w:rsidR="009878F8">
        <w:rPr>
          <w:rFonts w:hint="eastAsia"/>
        </w:rPr>
        <w:t>最もコストがかかる部分</w:t>
      </w:r>
      <w:r w:rsidR="000D5E8C">
        <w:rPr>
          <w:rFonts w:hint="eastAsia"/>
        </w:rPr>
        <w:t>である、</w:t>
      </w:r>
      <w:r w:rsidR="009878F8">
        <w:rPr>
          <w:rFonts w:hint="eastAsia"/>
        </w:rPr>
        <w:t>アライメント工程</w:t>
      </w:r>
      <w:r w:rsidR="000D5E8C">
        <w:rPr>
          <w:rFonts w:hint="eastAsia"/>
        </w:rPr>
        <w:t>に</w:t>
      </w:r>
      <w:r w:rsidR="00F65294">
        <w:rPr>
          <w:rFonts w:hint="eastAsia"/>
        </w:rPr>
        <w:t>注目した。アライメント</w:t>
      </w:r>
      <w:r w:rsidR="000D5E8C">
        <w:rPr>
          <w:rFonts w:hint="eastAsia"/>
        </w:rPr>
        <w:t>に費やされる時間の短縮を検討することで、時間的なコストを大幅に下げることができ</w:t>
      </w:r>
      <w:r w:rsidR="006B0084">
        <w:rPr>
          <w:rFonts w:hint="eastAsia"/>
        </w:rPr>
        <w:t>、</w:t>
      </w:r>
      <w:del w:id="48" w:author="福田浩" w:date="2022-01-03T10:53:00Z">
        <w:r w:rsidR="006B0084" w:rsidDel="00EC1D76">
          <w:rPr>
            <w:rFonts w:hint="eastAsia"/>
          </w:rPr>
          <w:delText>シリコンフォトニクス</w:delText>
        </w:r>
      </w:del>
      <w:ins w:id="49" w:author="福田浩" w:date="2022-01-03T10:53:00Z">
        <w:r w:rsidR="00EC1D76">
          <w:rPr>
            <w:rFonts w:hint="eastAsia"/>
          </w:rPr>
          <w:t>S</w:t>
        </w:r>
        <w:r w:rsidR="00EC1D76">
          <w:t>iPh</w:t>
        </w:r>
      </w:ins>
      <w:r w:rsidR="006B0084">
        <w:rPr>
          <w:rFonts w:hint="eastAsia"/>
        </w:rPr>
        <w:t>集積回路の普及を促進することができるだろう</w:t>
      </w:r>
      <w:r w:rsidR="000D5E8C">
        <w:rPr>
          <w:rFonts w:hint="eastAsia"/>
        </w:rPr>
        <w:t>。</w:t>
      </w:r>
    </w:p>
    <w:p w14:paraId="5C2C7485" w14:textId="411DC6D3" w:rsidR="00C336BF" w:rsidRDefault="00DB614F" w:rsidP="00C336BF">
      <w:pPr>
        <w:ind w:firstLineChars="100" w:firstLine="210"/>
      </w:pPr>
      <w:ins w:id="50" w:author="福田浩" w:date="2022-01-05T09:09:00Z">
        <w:r>
          <w:rPr>
            <w:rFonts w:hint="eastAsia"/>
          </w:rPr>
          <w:t>本研究においては</w:t>
        </w:r>
      </w:ins>
      <w:r w:rsidR="005F3F16">
        <w:rPr>
          <w:rFonts w:hint="eastAsia"/>
        </w:rPr>
        <w:t>光ファイバと光集積回路の入力部に位置のズレ</w:t>
      </w:r>
      <w:del w:id="51" w:author="福田浩" w:date="2022-01-05T09:08:00Z">
        <w:r w:rsidR="005F3F16" w:rsidDel="00DB614F">
          <w:rPr>
            <w:rFonts w:hint="eastAsia"/>
          </w:rPr>
          <w:delText>が生じた場合に、どの方向にどの距離ズレているのかを確認することが可能になれば、</w:delText>
        </w:r>
        <w:r w:rsidR="005F0EC7" w:rsidDel="00DB614F">
          <w:rPr>
            <w:rFonts w:hint="eastAsia"/>
          </w:rPr>
          <w:delText>アライメントの</w:delText>
        </w:r>
        <w:r w:rsidR="005F3F16" w:rsidDel="00DB614F">
          <w:rPr>
            <w:rFonts w:hint="eastAsia"/>
          </w:rPr>
          <w:delText>時間短縮につながると考えた</w:delText>
        </w:r>
        <w:r w:rsidR="000934AB" w:rsidDel="00DB614F">
          <w:rPr>
            <w:rFonts w:hint="eastAsia"/>
          </w:rPr>
          <w:delText>。ここで、ズレの確認に用いる技術が、</w:delText>
        </w:r>
      </w:del>
      <w:ins w:id="52" w:author="福田浩" w:date="2022-01-05T09:08:00Z">
        <w:r>
          <w:rPr>
            <w:rFonts w:hint="eastAsia"/>
          </w:rPr>
          <w:t>の検知に</w:t>
        </w:r>
      </w:ins>
      <w:r w:rsidR="000934AB">
        <w:rPr>
          <w:rFonts w:hint="eastAsia"/>
        </w:rPr>
        <w:t>ホログラム</w:t>
      </w:r>
      <w:del w:id="53" w:author="福田浩" w:date="2022-01-05T09:08:00Z">
        <w:r w:rsidR="000934AB" w:rsidDel="00DB614F">
          <w:rPr>
            <w:rFonts w:hint="eastAsia"/>
          </w:rPr>
          <w:delText>である</w:delText>
        </w:r>
      </w:del>
      <w:ins w:id="54" w:author="福田浩" w:date="2022-01-05T09:08:00Z">
        <w:r>
          <w:rPr>
            <w:rFonts w:hint="eastAsia"/>
          </w:rPr>
          <w:t>を用いる手法を考案する</w:t>
        </w:r>
      </w:ins>
      <w:r w:rsidR="000934AB">
        <w:rPr>
          <w:rFonts w:hint="eastAsia"/>
        </w:rPr>
        <w:t>。</w:t>
      </w:r>
    </w:p>
    <w:p w14:paraId="7B436616" w14:textId="211C77CB" w:rsidR="00192D55" w:rsidRDefault="000934AB" w:rsidP="00C336BF">
      <w:pPr>
        <w:ind w:firstLineChars="100" w:firstLine="210"/>
      </w:pPr>
      <w:r>
        <w:rPr>
          <w:rFonts w:hint="eastAsia"/>
        </w:rPr>
        <w:t>ホログラム</w:t>
      </w:r>
      <w:r w:rsidRPr="000934AB">
        <w:rPr>
          <w:rFonts w:hint="eastAsia"/>
        </w:rPr>
        <w:t>とは、光の干渉・回折を用い、物体からの光を記録・再生する技術</w:t>
      </w:r>
      <w:r>
        <w:rPr>
          <w:rFonts w:hint="eastAsia"/>
        </w:rPr>
        <w:t>である。</w:t>
      </w:r>
      <w:r w:rsidR="00315880">
        <w:rPr>
          <w:rFonts w:hint="eastAsia"/>
        </w:rPr>
        <w:t>ホログラムの記録には光の干渉が用いられ、再生には回折が用いられる。</w:t>
      </w:r>
      <w:r w:rsidR="00315880" w:rsidRPr="00315880">
        <w:rPr>
          <w:rFonts w:hint="eastAsia"/>
        </w:rPr>
        <w:t>光源の光をハーフミラーによって、物体を照射する光</w:t>
      </w:r>
      <w:r w:rsidR="006F7589">
        <w:rPr>
          <w:rFonts w:hint="eastAsia"/>
        </w:rPr>
        <w:t>である「物体光」</w:t>
      </w:r>
      <w:r w:rsidR="00315880" w:rsidRPr="00315880">
        <w:rPr>
          <w:rFonts w:hint="eastAsia"/>
        </w:rPr>
        <w:t>と記録材料に対して照射する光</w:t>
      </w:r>
      <w:r w:rsidR="006F7589">
        <w:rPr>
          <w:rFonts w:hint="eastAsia"/>
        </w:rPr>
        <w:t>である「参照光」</w:t>
      </w:r>
      <w:r w:rsidR="00315880" w:rsidRPr="00315880">
        <w:rPr>
          <w:rFonts w:hint="eastAsia"/>
        </w:rPr>
        <w:t>とに分離</w:t>
      </w:r>
      <w:r w:rsidR="00315880">
        <w:rPr>
          <w:rFonts w:hint="eastAsia"/>
        </w:rPr>
        <w:t>する</w:t>
      </w:r>
      <w:r w:rsidR="00315880" w:rsidRPr="00315880">
        <w:rPr>
          <w:rFonts w:hint="eastAsia"/>
        </w:rPr>
        <w:t>。</w:t>
      </w:r>
      <w:r w:rsidR="00315880" w:rsidRPr="00315880">
        <w:t>このとき、記録材料面では物体光と参照光による干渉が起こり、干渉縞と呼ばれる非常に細かい模様ができ</w:t>
      </w:r>
      <w:r w:rsidR="006F7589">
        <w:rPr>
          <w:rFonts w:hint="eastAsia"/>
        </w:rPr>
        <w:t>る</w:t>
      </w:r>
      <w:r w:rsidR="00315880" w:rsidRPr="00315880">
        <w:t>。この干渉縞が記録された媒体</w:t>
      </w:r>
      <w:r w:rsidR="006F7589">
        <w:rPr>
          <w:rFonts w:hint="eastAsia"/>
        </w:rPr>
        <w:t>が</w:t>
      </w:r>
      <w:r w:rsidR="00315880" w:rsidRPr="00315880">
        <w:t>ホログラム</w:t>
      </w:r>
      <w:r w:rsidR="006F7589">
        <w:rPr>
          <w:rFonts w:hint="eastAsia"/>
        </w:rPr>
        <w:t>である</w:t>
      </w:r>
      <w:r w:rsidR="00315880" w:rsidRPr="00315880">
        <w:t>。</w:t>
      </w:r>
      <w:r w:rsidR="006F7589">
        <w:rPr>
          <w:rFonts w:hint="eastAsia"/>
        </w:rPr>
        <w:t>再生の際には、</w:t>
      </w:r>
      <w:r w:rsidR="006F7589" w:rsidRPr="006F7589">
        <w:t>記録時の参照光と同じ位置に光源を置き、ホログラムに対して再生照明光を照射</w:t>
      </w:r>
      <w:r w:rsidR="006F7589">
        <w:rPr>
          <w:rFonts w:hint="eastAsia"/>
        </w:rPr>
        <w:t>する</w:t>
      </w:r>
      <w:r w:rsidR="006F7589" w:rsidRPr="006F7589">
        <w:t>。このときホログラムを通過する光以外にも、ホログラムの細かい干渉縞によって回折が起こり、別方向に広がる光が生じ</w:t>
      </w:r>
      <w:r w:rsidR="006F7589">
        <w:rPr>
          <w:rFonts w:hint="eastAsia"/>
        </w:rPr>
        <w:t>る</w:t>
      </w:r>
      <w:r w:rsidR="006F7589" w:rsidRPr="006F7589">
        <w:t>。このときの回折光が記録した物体光と同じ形になっており、観察者には実際に物体が存在しなくてもホログラムの奥に記録した物体があるように見ることができ</w:t>
      </w:r>
      <w:r w:rsidR="006F7589">
        <w:rPr>
          <w:rFonts w:hint="eastAsia"/>
        </w:rPr>
        <w:t>る。</w:t>
      </w:r>
    </w:p>
    <w:p w14:paraId="37B633AC" w14:textId="77C2AE2D" w:rsidR="001D4EE3" w:rsidRPr="006170C5" w:rsidRDefault="00B45214" w:rsidP="00C336BF">
      <w:pPr>
        <w:ind w:firstLineChars="100" w:firstLine="210"/>
      </w:pPr>
      <w:r>
        <w:rPr>
          <w:rFonts w:hint="eastAsia"/>
        </w:rPr>
        <w:t>アライメントを行う中での</w:t>
      </w:r>
      <w:r w:rsidR="001D4EE3">
        <w:rPr>
          <w:rFonts w:hint="eastAsia"/>
        </w:rPr>
        <w:t>ズレの発生時に</w:t>
      </w:r>
      <w:r>
        <w:rPr>
          <w:rFonts w:hint="eastAsia"/>
        </w:rPr>
        <w:t>、</w:t>
      </w:r>
      <w:r w:rsidR="001D4EE3">
        <w:rPr>
          <w:rFonts w:hint="eastAsia"/>
        </w:rPr>
        <w:t>ホログラムが再生できれば、</w:t>
      </w:r>
      <w:r>
        <w:rPr>
          <w:rFonts w:hint="eastAsia"/>
        </w:rPr>
        <w:t>その再生像の形状や大きさによって</w:t>
      </w:r>
      <w:r w:rsidR="005E1EB5">
        <w:rPr>
          <w:rFonts w:hint="eastAsia"/>
        </w:rPr>
        <w:t>ズレの方向や距離を測ることが可能になると考えた。</w:t>
      </w:r>
    </w:p>
    <w:p w14:paraId="4BEB8FE1" w14:textId="77777777" w:rsidR="006170C5" w:rsidRDefault="006170C5" w:rsidP="006D33C2"/>
    <w:p w14:paraId="6EEA2D78" w14:textId="59270F76" w:rsidR="00873925" w:rsidRPr="002F4AF8" w:rsidRDefault="00AB6CD0" w:rsidP="00873925">
      <w:pPr>
        <w:pStyle w:val="a3"/>
        <w:numPr>
          <w:ilvl w:val="0"/>
          <w:numId w:val="2"/>
        </w:numPr>
        <w:ind w:leftChars="0"/>
        <w:rPr>
          <w:sz w:val="28"/>
          <w:szCs w:val="28"/>
        </w:rPr>
      </w:pPr>
      <w:r w:rsidRPr="002F4AF8">
        <w:rPr>
          <w:rFonts w:hint="eastAsia"/>
          <w:sz w:val="28"/>
          <w:szCs w:val="28"/>
        </w:rPr>
        <w:t>仮説</w:t>
      </w:r>
    </w:p>
    <w:p w14:paraId="3AA7A289" w14:textId="6CF0C176" w:rsidR="00873925" w:rsidRDefault="00873925" w:rsidP="006A66AB">
      <w:pPr>
        <w:ind w:firstLineChars="100" w:firstLine="210"/>
        <w:rPr>
          <w:ins w:id="55" w:author="福田浩" w:date="2022-01-05T08:54:00Z"/>
        </w:rPr>
      </w:pPr>
      <w:r>
        <w:rPr>
          <w:rFonts w:hint="eastAsia"/>
        </w:rPr>
        <w:t>グ</w:t>
      </w:r>
      <w:r w:rsidRPr="007D2BC1">
        <w:t>レーティン</w:t>
      </w:r>
      <w:r w:rsidR="005E1EB5">
        <w:rPr>
          <w:rFonts w:hint="eastAsia"/>
        </w:rPr>
        <w:t>グ</w:t>
      </w:r>
      <w:r w:rsidRPr="007D2BC1">
        <w:t>カ</w:t>
      </w:r>
      <w:r w:rsidR="005E1EB5">
        <w:rPr>
          <w:rFonts w:hint="eastAsia"/>
        </w:rPr>
        <w:t>プラを</w:t>
      </w:r>
      <w:r w:rsidRPr="007D2BC1">
        <w:t>用いた表面結合による光ファイ</w:t>
      </w:r>
      <w:r w:rsidR="005E1EB5">
        <w:rPr>
          <w:rFonts w:hint="eastAsia"/>
        </w:rPr>
        <w:t>バ</w:t>
      </w:r>
      <w:r w:rsidRPr="007D2BC1">
        <w:t>実装時のアライメントに</w:t>
      </w:r>
      <w:r>
        <w:rPr>
          <w:rFonts w:hint="eastAsia"/>
        </w:rPr>
        <w:t>、ホログラムを利用することを考えた。ホログラム像を画像認識・測定出来れば、アライメントを高速化出来る可能性がある。</w:t>
      </w:r>
      <w:del w:id="56" w:author="福田浩" w:date="2022-01-05T08:54:00Z">
        <w:r w:rsidR="005E1EB5" w:rsidDel="00545C4D">
          <w:rPr>
            <w:rFonts w:hint="eastAsia"/>
          </w:rPr>
          <w:delText>しかし、ホログラムは</w:delText>
        </w:r>
        <w:r w:rsidR="006A66AB" w:rsidRPr="006A66AB" w:rsidDel="00545C4D">
          <w:delText>物体や光源、記録材料、ハーフミラーなどの位置や光の入射角度を手作業で設置するため、細かい計測などに手間や時間がかかるという</w:delText>
        </w:r>
        <w:r w:rsidR="006A66AB" w:rsidDel="00545C4D">
          <w:rPr>
            <w:rFonts w:hint="eastAsia"/>
          </w:rPr>
          <w:delText>問題点がある。さらに、記録材料として</w:delText>
        </w:r>
        <w:r w:rsidR="006A66AB" w:rsidRPr="006A66AB" w:rsidDel="00545C4D">
          <w:delText>使用する薬品に、現在では使用自体が禁止されている薬品もあるため、高分解能な記録材料を実際に入手することができないといった</w:delText>
        </w:r>
        <w:r w:rsidR="006A66AB" w:rsidDel="00545C4D">
          <w:rPr>
            <w:rFonts w:hint="eastAsia"/>
          </w:rPr>
          <w:delText>点も問題点として挙げられる</w:delText>
        </w:r>
        <w:r w:rsidR="006A66AB" w:rsidRPr="006A66AB" w:rsidDel="00545C4D">
          <w:delText>。</w:delText>
        </w:r>
        <w:r w:rsidR="006A66AB" w:rsidDel="00545C4D">
          <w:rPr>
            <w:rFonts w:hint="eastAsia"/>
          </w:rPr>
          <w:delText>ホログラム利用におけるこれらの問題点を踏まえ</w:delText>
        </w:r>
        <w:r w:rsidR="00153C73" w:rsidDel="00545C4D">
          <w:rPr>
            <w:rFonts w:hint="eastAsia"/>
          </w:rPr>
          <w:delText>、解決す</w:delText>
        </w:r>
        <w:r w:rsidR="00153C73" w:rsidDel="00545C4D">
          <w:rPr>
            <w:rFonts w:hint="eastAsia"/>
          </w:rPr>
          <w:lastRenderedPageBreak/>
          <w:delText>る技術が</w:delText>
        </w:r>
        <w:r w:rsidR="005E1EB5" w:rsidDel="00545C4D">
          <w:rPr>
            <w:rFonts w:hint="eastAsia"/>
          </w:rPr>
          <w:delText>、計算機生成ホログラムである。</w:delText>
        </w:r>
      </w:del>
    </w:p>
    <w:p w14:paraId="6B3ACBB1" w14:textId="13E01823" w:rsidR="00545C4D" w:rsidRDefault="00545C4D" w:rsidP="006A66AB">
      <w:pPr>
        <w:ind w:firstLineChars="100" w:firstLine="210"/>
        <w:rPr>
          <w:rFonts w:hint="eastAsia"/>
        </w:rPr>
      </w:pPr>
      <w:ins w:id="57" w:author="福田浩" w:date="2022-01-05T08:55:00Z">
        <w:r>
          <w:rPr>
            <w:rFonts w:hint="eastAsia"/>
          </w:rPr>
          <w:t>ホログラムには，実際の物体にレーザ光などを照射して得た回折像を写真技術を用いて</w:t>
        </w:r>
      </w:ins>
      <w:ins w:id="58" w:author="福田浩" w:date="2022-01-05T08:57:00Z">
        <w:r w:rsidR="00107AC1">
          <w:rPr>
            <w:rFonts w:hint="eastAsia"/>
          </w:rPr>
          <w:t>フィルム等に書き込む</w:t>
        </w:r>
      </w:ins>
      <w:ins w:id="59" w:author="福田浩" w:date="2022-01-05T08:56:00Z">
        <w:r w:rsidR="00107AC1">
          <w:rPr>
            <w:rFonts w:hint="eastAsia"/>
          </w:rPr>
          <w:t>通常ホログラムと，計算によって生成した回折像を微細加工技術を用いて</w:t>
        </w:r>
      </w:ins>
      <w:ins w:id="60" w:author="福田浩" w:date="2022-01-05T08:57:00Z">
        <w:r w:rsidR="00107AC1">
          <w:rPr>
            <w:rFonts w:hint="eastAsia"/>
          </w:rPr>
          <w:t>各種基板などに</w:t>
        </w:r>
      </w:ins>
      <w:ins w:id="61" w:author="福田浩" w:date="2022-01-05T08:56:00Z">
        <w:r w:rsidR="00107AC1">
          <w:rPr>
            <w:rFonts w:hint="eastAsia"/>
          </w:rPr>
          <w:t>書き込む</w:t>
        </w:r>
      </w:ins>
      <w:ins w:id="62" w:author="福田浩" w:date="2022-01-05T08:57:00Z">
        <w:r w:rsidR="00107AC1">
          <w:rPr>
            <w:rFonts w:hint="eastAsia"/>
          </w:rPr>
          <w:t>計算機生成ホログラム</w:t>
        </w:r>
      </w:ins>
      <w:ins w:id="63" w:author="福田浩" w:date="2022-01-05T09:10:00Z">
        <w:r w:rsidR="00DB614F">
          <w:rPr>
            <w:rFonts w:hint="eastAsia"/>
          </w:rPr>
          <w:t>(Computer Generated Hologram, 以下CGH)</w:t>
        </w:r>
      </w:ins>
      <w:ins w:id="64" w:author="福田浩" w:date="2022-01-05T08:57:00Z">
        <w:r w:rsidR="00107AC1">
          <w:rPr>
            <w:rFonts w:hint="eastAsia"/>
          </w:rPr>
          <w:t>がある．本研究で用いるホログラムは</w:t>
        </w:r>
      </w:ins>
      <w:ins w:id="65" w:author="福田浩" w:date="2022-01-05T09:10:00Z">
        <w:r w:rsidR="00DB614F">
          <w:rPr>
            <w:rFonts w:hint="eastAsia"/>
          </w:rPr>
          <w:t>C</w:t>
        </w:r>
        <w:r w:rsidR="00DB614F">
          <w:t>GH</w:t>
        </w:r>
      </w:ins>
      <w:ins w:id="66" w:author="福田浩" w:date="2022-01-05T08:58:00Z">
        <w:r w:rsidR="00107AC1">
          <w:rPr>
            <w:rFonts w:hint="eastAsia"/>
          </w:rPr>
          <w:t>である．</w:t>
        </w:r>
      </w:ins>
    </w:p>
    <w:p w14:paraId="4C133B62" w14:textId="5E06B151" w:rsidR="00873925" w:rsidRPr="00DB614F" w:rsidRDefault="00873925" w:rsidP="00873925">
      <w:pPr>
        <w:ind w:firstLineChars="100" w:firstLine="210"/>
        <w:rPr>
          <w:rFonts w:hint="eastAsia"/>
        </w:rPr>
      </w:pPr>
      <w:del w:id="67" w:author="福田浩" w:date="2022-01-05T09:11:00Z">
        <w:r w:rsidDel="00DB614F">
          <w:rPr>
            <w:rFonts w:hint="eastAsia"/>
          </w:rPr>
          <w:delText>計算機生成ホログラム</w:delText>
        </w:r>
      </w:del>
      <w:ins w:id="68" w:author="福田浩" w:date="2022-01-05T09:11:00Z">
        <w:r w:rsidR="00DB614F">
          <w:rPr>
            <w:rFonts w:hint="eastAsia"/>
          </w:rPr>
          <w:t>C</w:t>
        </w:r>
        <w:r w:rsidR="00DB614F">
          <w:t>GH</w:t>
        </w:r>
      </w:ins>
      <w:r>
        <w:rPr>
          <w:rFonts w:hint="eastAsia"/>
        </w:rPr>
        <w:t>は通常のホログラムと違い、</w:t>
      </w:r>
      <w:r w:rsidRPr="00B90476">
        <w:t>物体や光源、記録材料、ハーフミラーなどの位置や光の入射角度</w:t>
      </w:r>
      <w:r>
        <w:rPr>
          <w:rFonts w:hint="eastAsia"/>
        </w:rPr>
        <w:t>などの設計が必要ない。作成手順としては、まず、</w:t>
      </w:r>
      <w:r w:rsidRPr="004D26D1">
        <w:rPr>
          <w:rFonts w:hint="eastAsia"/>
        </w:rPr>
        <w:t>作</w:t>
      </w:r>
      <w:r w:rsidRPr="004D26D1">
        <w:t>成したい物体の</w:t>
      </w:r>
      <w:r>
        <w:t>3</w:t>
      </w:r>
      <w:r>
        <w:rPr>
          <w:rFonts w:hint="eastAsia"/>
        </w:rPr>
        <w:t>次元</w:t>
      </w:r>
      <w:r w:rsidRPr="004D26D1">
        <w:t>データ</w:t>
      </w:r>
      <w:r>
        <w:rPr>
          <w:rFonts w:hint="eastAsia"/>
        </w:rPr>
        <w:t>(本研究では原理確認のため2次元データを用いる)</w:t>
      </w:r>
      <w:r w:rsidRPr="004D26D1">
        <w:t>を</w:t>
      </w:r>
      <w:r>
        <w:rPr>
          <w:rFonts w:hint="eastAsia"/>
        </w:rPr>
        <w:t>用意する。</w:t>
      </w:r>
      <w:r>
        <w:t>次に、</w:t>
      </w:r>
      <w:r>
        <w:rPr>
          <w:rFonts w:hint="eastAsia"/>
        </w:rPr>
        <w:t>光線の</w:t>
      </w:r>
      <w:r>
        <w:t>伝搬</w:t>
      </w:r>
      <w:r w:rsidRPr="004D26D1">
        <w:t>距離を設定し、その位置に記録平面</w:t>
      </w:r>
      <w:r>
        <w:rPr>
          <w:rFonts w:hint="eastAsia"/>
        </w:rPr>
        <w:t>を</w:t>
      </w:r>
      <w:r w:rsidRPr="004D26D1">
        <w:t>仮定して、物体の光波伝搬を計算</w:t>
      </w:r>
      <w:r>
        <w:rPr>
          <w:rFonts w:hint="eastAsia"/>
        </w:rPr>
        <w:t>する</w:t>
      </w:r>
      <w:r w:rsidRPr="004D26D1">
        <w:t>。記録平面で得られた複素振幅分布が</w:t>
      </w:r>
      <w:del w:id="69" w:author="福田浩" w:date="2022-01-05T09:11:00Z">
        <w:r w:rsidDel="00DB614F">
          <w:rPr>
            <w:rFonts w:hint="eastAsia"/>
          </w:rPr>
          <w:delText>計算機生成ホログラム</w:delText>
        </w:r>
      </w:del>
      <w:ins w:id="70" w:author="福田浩" w:date="2022-01-05T09:11:00Z">
        <w:r w:rsidR="00DB614F">
          <w:rPr>
            <w:rFonts w:hint="eastAsia"/>
          </w:rPr>
          <w:t>C</w:t>
        </w:r>
        <w:r w:rsidR="00DB614F">
          <w:t>GH</w:t>
        </w:r>
      </w:ins>
      <w:r>
        <w:rPr>
          <w:rFonts w:hint="eastAsia"/>
        </w:rPr>
        <w:t>となる</w:t>
      </w:r>
      <w:r w:rsidRPr="004D26D1">
        <w:t>。</w:t>
      </w:r>
      <w:ins w:id="71" w:author="福田浩" w:date="2022-01-05T09:10:00Z">
        <w:r w:rsidR="00DB614F">
          <w:rPr>
            <w:rFonts w:hint="eastAsia"/>
          </w:rPr>
          <w:t>計算によって得られた</w:t>
        </w:r>
      </w:ins>
      <w:ins w:id="72" w:author="福田浩" w:date="2022-01-05T09:11:00Z">
        <w:r w:rsidR="00DB614F">
          <w:rPr>
            <w:rFonts w:hint="eastAsia"/>
          </w:rPr>
          <w:t>C</w:t>
        </w:r>
        <w:r w:rsidR="00DB614F">
          <w:t>GH</w:t>
        </w:r>
        <w:r w:rsidR="00DB614F">
          <w:rPr>
            <w:rFonts w:hint="eastAsia"/>
          </w:rPr>
          <w:t>は，SiPh光回路ではGCと同一面</w:t>
        </w:r>
      </w:ins>
      <w:ins w:id="73" w:author="福田浩" w:date="2022-01-05T09:12:00Z">
        <w:r w:rsidR="00DB614F">
          <w:rPr>
            <w:rFonts w:hint="eastAsia"/>
          </w:rPr>
          <w:t>上に形成する．パターン設計データの作成</w:t>
        </w:r>
      </w:ins>
      <w:ins w:id="74" w:author="福田浩" w:date="2022-01-05T09:13:00Z">
        <w:r w:rsidR="00DB614F">
          <w:rPr>
            <w:rFonts w:hint="eastAsia"/>
          </w:rPr>
          <w:t>工程でも</w:t>
        </w:r>
      </w:ins>
      <w:ins w:id="75" w:author="福田浩" w:date="2022-01-05T09:12:00Z">
        <w:r w:rsidR="00DB614F">
          <w:rPr>
            <w:rFonts w:hint="eastAsia"/>
          </w:rPr>
          <w:t>，</w:t>
        </w:r>
      </w:ins>
      <w:ins w:id="76" w:author="福田浩" w:date="2022-01-05T09:13:00Z">
        <w:r w:rsidR="00DB614F">
          <w:rPr>
            <w:rFonts w:hint="eastAsia"/>
          </w:rPr>
          <w:t>実際のCGH製造工程でも，CGHはGCと同時に作られるため，製造コスト</w:t>
        </w:r>
      </w:ins>
      <w:ins w:id="77" w:author="福田浩" w:date="2022-01-05T09:14:00Z">
        <w:r w:rsidR="00DB614F">
          <w:rPr>
            <w:rFonts w:hint="eastAsia"/>
          </w:rPr>
          <w:t>を増加させることはない．</w:t>
        </w:r>
      </w:ins>
    </w:p>
    <w:p w14:paraId="1355A841" w14:textId="3757E493" w:rsidR="00C336BF" w:rsidRDefault="00873925" w:rsidP="00392FD4">
      <w:pPr>
        <w:ind w:firstLineChars="100" w:firstLine="210"/>
      </w:pPr>
      <w:r>
        <w:rPr>
          <w:rFonts w:hint="eastAsia"/>
        </w:rPr>
        <w:t>評価方法としては、光ファイバ位置がグレーティングカプラに対し</w:t>
      </w:r>
      <w:r w:rsidRPr="00116CDE">
        <w:rPr>
          <w:rFonts w:hint="eastAsia"/>
        </w:rPr>
        <w:t>上下左右</w:t>
      </w:r>
      <w:r>
        <w:rPr>
          <w:rFonts w:hint="eastAsia"/>
        </w:rPr>
        <w:t>前後</w:t>
      </w:r>
      <w:r w:rsidRPr="00116CDE">
        <w:rPr>
          <w:rFonts w:hint="eastAsia"/>
        </w:rPr>
        <w:t>方向に</w:t>
      </w:r>
      <w:r>
        <w:rPr>
          <w:rFonts w:hint="eastAsia"/>
        </w:rPr>
        <w:t>ズレた</w:t>
      </w:r>
      <w:r w:rsidRPr="00116CDE">
        <w:rPr>
          <w:rFonts w:hint="eastAsia"/>
        </w:rPr>
        <w:t>場合</w:t>
      </w:r>
      <w:r>
        <w:rPr>
          <w:rFonts w:hint="eastAsia"/>
        </w:rPr>
        <w:t>に、結像パターンが変化するように設定された計算機生成ホログラムを、グレーティングカプラ</w:t>
      </w:r>
      <w:del w:id="78" w:author="福田浩" w:date="2022-01-05T08:58:00Z">
        <w:r w:rsidRPr="00116CDE" w:rsidDel="00107AC1">
          <w:rPr>
            <w:rFonts w:hint="eastAsia"/>
          </w:rPr>
          <w:delText>付近</w:delText>
        </w:r>
      </w:del>
      <w:ins w:id="79" w:author="福田浩" w:date="2022-01-05T08:58:00Z">
        <w:r w:rsidR="00107AC1">
          <w:rPr>
            <w:rFonts w:hint="eastAsia"/>
          </w:rPr>
          <w:t>周辺</w:t>
        </w:r>
      </w:ins>
      <w:r w:rsidRPr="00116CDE">
        <w:rPr>
          <w:rFonts w:hint="eastAsia"/>
        </w:rPr>
        <w:t>に配置</w:t>
      </w:r>
      <w:r>
        <w:rPr>
          <w:rFonts w:hint="eastAsia"/>
        </w:rPr>
        <w:t>する。そのパターンの変化によってズレの方向、大きさ等を判断し、光ファイバの位置合わせを行う。これにより、グレーティングカプラを用いた表面結合の際のアライメントの高速化が期待できる。</w:t>
      </w:r>
    </w:p>
    <w:p w14:paraId="4A88FC75" w14:textId="41CD4D56" w:rsidR="00873925" w:rsidRDefault="00E05512" w:rsidP="00392FD4">
      <w:pPr>
        <w:ind w:firstLineChars="100" w:firstLine="210"/>
        <w:rPr>
          <w:ins w:id="80" w:author="福田浩" w:date="2022-01-05T09:14:00Z"/>
        </w:rPr>
      </w:pPr>
      <w:r>
        <w:rPr>
          <w:rFonts w:hint="eastAsia"/>
        </w:rPr>
        <w:t>ホログラム像の画像認識にはカメラを用いる。カメラを用いた画像認識</w:t>
      </w:r>
      <w:r w:rsidR="001C224B">
        <w:rPr>
          <w:rFonts w:hint="eastAsia"/>
        </w:rPr>
        <w:t>において</w:t>
      </w:r>
      <w:r>
        <w:rPr>
          <w:rFonts w:hint="eastAsia"/>
        </w:rPr>
        <w:t>有用</w:t>
      </w:r>
      <w:r w:rsidR="001C224B">
        <w:rPr>
          <w:rFonts w:hint="eastAsia"/>
        </w:rPr>
        <w:t>な像のパターンを検討する必要がある。カメラは人間の目と違い、複雑な形状を認識することが困難である。</w:t>
      </w:r>
      <w:r w:rsidR="000D64E3">
        <w:rPr>
          <w:rFonts w:hint="eastAsia"/>
        </w:rPr>
        <w:t>円形なども向きが分からなくなるため採用できない。</w:t>
      </w:r>
      <w:r w:rsidR="001C224B">
        <w:rPr>
          <w:rFonts w:hint="eastAsia"/>
        </w:rPr>
        <w:t>また、</w:t>
      </w:r>
      <w:del w:id="81" w:author="福田浩" w:date="2022-01-03T10:54:00Z">
        <w:r w:rsidR="001C224B" w:rsidDel="00EC1D76">
          <w:rPr>
            <w:rFonts w:hint="eastAsia"/>
          </w:rPr>
          <w:delText>シリコンフォトニクス</w:delText>
        </w:r>
      </w:del>
      <w:ins w:id="82" w:author="福田浩" w:date="2022-01-03T10:54:00Z">
        <w:r w:rsidR="00EC1D76">
          <w:rPr>
            <w:rFonts w:hint="eastAsia"/>
          </w:rPr>
          <w:t>SiPh</w:t>
        </w:r>
      </w:ins>
      <w:r w:rsidR="001C224B">
        <w:rPr>
          <w:rFonts w:hint="eastAsia"/>
        </w:rPr>
        <w:t>集積回路内の部品に存在する形状は</w:t>
      </w:r>
      <w:r w:rsidR="000D64E3">
        <w:rPr>
          <w:rFonts w:hint="eastAsia"/>
        </w:rPr>
        <w:t>カメラが誤認識してしまう可能性があるため、</w:t>
      </w:r>
      <w:r w:rsidR="001C224B">
        <w:rPr>
          <w:rFonts w:hint="eastAsia"/>
        </w:rPr>
        <w:t>避けなければならない。</w:t>
      </w:r>
      <w:r w:rsidR="000D64E3">
        <w:rPr>
          <w:rFonts w:hint="eastAsia"/>
        </w:rPr>
        <w:t>これらの制限がある中で、有用である形状</w:t>
      </w:r>
      <w:r w:rsidR="0015369E">
        <w:rPr>
          <w:rFonts w:hint="eastAsia"/>
        </w:rPr>
        <w:t>は</w:t>
      </w:r>
      <w:r w:rsidR="000D64E3">
        <w:rPr>
          <w:rFonts w:hint="eastAsia"/>
        </w:rPr>
        <w:t>、五角形以上の多角形であると考えられる。</w:t>
      </w:r>
    </w:p>
    <w:p w14:paraId="7C1CBF12" w14:textId="54B91C4D" w:rsidR="00DB614F" w:rsidRDefault="00DB614F" w:rsidP="00392FD4">
      <w:pPr>
        <w:ind w:firstLineChars="100" w:firstLine="210"/>
        <w:rPr>
          <w:rFonts w:hint="eastAsia"/>
        </w:rPr>
      </w:pPr>
      <w:ins w:id="83" w:author="福田浩" w:date="2022-01-05T09:14:00Z">
        <w:r>
          <w:rPr>
            <w:rFonts w:hint="eastAsia"/>
          </w:rPr>
          <w:t>画像認識の効率を考えると，</w:t>
        </w:r>
      </w:ins>
      <w:ins w:id="84" w:author="福田浩" w:date="2022-01-05T09:15:00Z">
        <w:r>
          <w:rPr>
            <w:rFonts w:hint="eastAsia"/>
          </w:rPr>
          <w:t>特徴的な形状を持つ結像を得ることが理想であるが，</w:t>
        </w:r>
      </w:ins>
      <w:ins w:id="85" w:author="福田浩" w:date="2022-01-05T09:14:00Z">
        <w:r>
          <w:rPr>
            <w:rFonts w:hint="eastAsia"/>
          </w:rPr>
          <w:t>本研究</w:t>
        </w:r>
      </w:ins>
      <w:ins w:id="86" w:author="福田浩" w:date="2022-01-05T09:15:00Z">
        <w:r>
          <w:rPr>
            <w:rFonts w:hint="eastAsia"/>
          </w:rPr>
          <w:t>は</w:t>
        </w:r>
      </w:ins>
      <w:ins w:id="87" w:author="福田浩" w:date="2022-01-05T09:16:00Z">
        <w:r>
          <w:rPr>
            <w:rFonts w:hint="eastAsia"/>
          </w:rPr>
          <w:t>初期検討</w:t>
        </w:r>
      </w:ins>
      <w:ins w:id="88" w:author="福田浩" w:date="2022-01-05T09:15:00Z">
        <w:r>
          <w:rPr>
            <w:rFonts w:hint="eastAsia"/>
          </w:rPr>
          <w:t>であ</w:t>
        </w:r>
      </w:ins>
      <w:ins w:id="89" w:author="福田浩" w:date="2022-01-05T09:16:00Z">
        <w:r>
          <w:rPr>
            <w:rFonts w:hint="eastAsia"/>
          </w:rPr>
          <w:t>るため，</w:t>
        </w:r>
        <w:r w:rsidR="00FA4560">
          <w:rPr>
            <w:rFonts w:hint="eastAsia"/>
          </w:rPr>
          <w:t>検討対象として</w:t>
        </w:r>
      </w:ins>
      <w:ins w:id="90" w:author="福田浩" w:date="2022-01-05T09:17:00Z">
        <w:r w:rsidR="00FA4560">
          <w:rPr>
            <w:rFonts w:hint="eastAsia"/>
          </w:rPr>
          <w:t>，</w:t>
        </w:r>
      </w:ins>
      <w:ins w:id="91" w:author="福田浩" w:date="2022-01-05T09:16:00Z">
        <w:r>
          <w:rPr>
            <w:rFonts w:hint="eastAsia"/>
          </w:rPr>
          <w:t>単純な</w:t>
        </w:r>
        <w:r w:rsidR="00FA4560">
          <w:rPr>
            <w:rFonts w:hint="eastAsia"/>
          </w:rPr>
          <w:t>点もしくは線を結像するホログラムを</w:t>
        </w:r>
      </w:ins>
      <w:ins w:id="92" w:author="福田浩" w:date="2022-01-05T09:17:00Z">
        <w:r w:rsidR="00FA4560">
          <w:rPr>
            <w:rFonts w:hint="eastAsia"/>
          </w:rPr>
          <w:t>取り上げることとする．</w:t>
        </w:r>
      </w:ins>
    </w:p>
    <w:p w14:paraId="43E4D182" w14:textId="77777777" w:rsidR="002F4AF8" w:rsidRPr="00FA4560" w:rsidRDefault="002F4AF8" w:rsidP="00873925">
      <w:pPr>
        <w:pStyle w:val="a3"/>
        <w:ind w:leftChars="0" w:left="420"/>
      </w:pPr>
    </w:p>
    <w:p w14:paraId="37AE1572" w14:textId="4C9121BF" w:rsidR="00AB6CD0" w:rsidRPr="002F4AF8" w:rsidRDefault="00AB6CD0" w:rsidP="002F4AF8">
      <w:pPr>
        <w:pStyle w:val="a3"/>
        <w:numPr>
          <w:ilvl w:val="0"/>
          <w:numId w:val="2"/>
        </w:numPr>
        <w:ind w:leftChars="0"/>
        <w:rPr>
          <w:sz w:val="28"/>
          <w:szCs w:val="28"/>
        </w:rPr>
      </w:pPr>
      <w:r w:rsidRPr="002F4AF8">
        <w:rPr>
          <w:rFonts w:hint="eastAsia"/>
          <w:sz w:val="28"/>
          <w:szCs w:val="28"/>
        </w:rPr>
        <w:t>研究の目的</w:t>
      </w:r>
    </w:p>
    <w:p w14:paraId="1732F255" w14:textId="33B84DC3" w:rsidR="002C3A4F" w:rsidRDefault="00192D55" w:rsidP="00C336BF">
      <w:pPr>
        <w:ind w:firstLineChars="100" w:firstLine="210"/>
      </w:pPr>
      <w:r>
        <w:rPr>
          <w:rFonts w:hint="eastAsia"/>
        </w:rPr>
        <w:t>本研究</w:t>
      </w:r>
      <w:r w:rsidR="00396495">
        <w:rPr>
          <w:rFonts w:hint="eastAsia"/>
        </w:rPr>
        <w:t>の目的は</w:t>
      </w:r>
      <w:r w:rsidR="00847554">
        <w:rPr>
          <w:rFonts w:hint="eastAsia"/>
        </w:rPr>
        <w:t>、光集積回路の研究開発における、高速化、小型化、低コスト化、低消費電力化という課題の解決策として期待されている、</w:t>
      </w:r>
      <w:del w:id="93" w:author="福田浩" w:date="2022-01-03T10:54:00Z">
        <w:r w:rsidR="00847554" w:rsidDel="00EC1D76">
          <w:rPr>
            <w:rFonts w:hint="eastAsia"/>
          </w:rPr>
          <w:delText>シリコンフォトニクス</w:delText>
        </w:r>
      </w:del>
      <w:ins w:id="94" w:author="福田浩" w:date="2022-01-03T10:54:00Z">
        <w:r w:rsidR="00EC1D76">
          <w:rPr>
            <w:rFonts w:hint="eastAsia"/>
          </w:rPr>
          <w:t>SiP</w:t>
        </w:r>
        <w:r w:rsidR="00EC1D76">
          <w:t>h</w:t>
        </w:r>
      </w:ins>
      <w:r w:rsidR="00847554">
        <w:rPr>
          <w:rFonts w:hint="eastAsia"/>
        </w:rPr>
        <w:t>集積回路</w:t>
      </w:r>
      <w:r w:rsidR="00030672">
        <w:rPr>
          <w:rFonts w:hint="eastAsia"/>
        </w:rPr>
        <w:t>の</w:t>
      </w:r>
      <w:r w:rsidR="00847554">
        <w:rPr>
          <w:rFonts w:hint="eastAsia"/>
        </w:rPr>
        <w:t>普及</w:t>
      </w:r>
      <w:r w:rsidR="00030672">
        <w:rPr>
          <w:rFonts w:hint="eastAsia"/>
        </w:rPr>
        <w:t>を進めるために、光集積回路の製造におけるコストを下げるための方法を検討することである。</w:t>
      </w:r>
      <w:r w:rsidR="00B9563D">
        <w:rPr>
          <w:rFonts w:hint="eastAsia"/>
        </w:rPr>
        <w:t>本研究では、グ</w:t>
      </w:r>
      <w:r w:rsidR="00B9563D" w:rsidRPr="007D2BC1">
        <w:t>レーティン</w:t>
      </w:r>
      <w:r w:rsidR="00B9563D">
        <w:rPr>
          <w:rFonts w:hint="eastAsia"/>
        </w:rPr>
        <w:t>グ</w:t>
      </w:r>
      <w:r w:rsidR="00B9563D" w:rsidRPr="007D2BC1">
        <w:t>カ</w:t>
      </w:r>
      <w:r w:rsidR="00B9563D">
        <w:rPr>
          <w:rFonts w:hint="eastAsia"/>
        </w:rPr>
        <w:t>プラを</w:t>
      </w:r>
      <w:r w:rsidR="00B9563D" w:rsidRPr="007D2BC1">
        <w:t>用いた表面結合による光ファイ</w:t>
      </w:r>
      <w:r w:rsidR="00B9563D">
        <w:rPr>
          <w:rFonts w:hint="eastAsia"/>
        </w:rPr>
        <w:t>バ</w:t>
      </w:r>
      <w:r w:rsidR="00B9563D" w:rsidRPr="007D2BC1">
        <w:t>実装時の</w:t>
      </w:r>
      <w:r w:rsidR="00B9563D">
        <w:rPr>
          <w:rFonts w:hint="eastAsia"/>
        </w:rPr>
        <w:t>アライメントの工程に注目し、アライメントに費やされる時間の短縮を検討することで、時間的なコストを大幅に下げる</w:t>
      </w:r>
      <w:r w:rsidR="002C3A4F">
        <w:rPr>
          <w:rFonts w:hint="eastAsia"/>
        </w:rPr>
        <w:t>ことの可能性を示す。</w:t>
      </w:r>
    </w:p>
    <w:p w14:paraId="7F786238" w14:textId="356750AA" w:rsidR="00192D55" w:rsidRDefault="00030672" w:rsidP="00C336BF">
      <w:pPr>
        <w:ind w:firstLineChars="100" w:firstLine="210"/>
        <w:rPr>
          <w:ins w:id="95" w:author="福田浩" w:date="2022-01-05T08:51:00Z"/>
        </w:rPr>
      </w:pPr>
      <w:r>
        <w:rPr>
          <w:rFonts w:hint="eastAsia"/>
        </w:rPr>
        <w:lastRenderedPageBreak/>
        <w:t>本研究では以下の点を検討する。</w:t>
      </w:r>
      <w:r w:rsidR="00B9563D">
        <w:rPr>
          <w:rFonts w:hint="eastAsia"/>
        </w:rPr>
        <w:t>①</w:t>
      </w:r>
      <w:r w:rsidR="002C3A4F">
        <w:rPr>
          <w:rFonts w:hint="eastAsia"/>
        </w:rPr>
        <w:t>グレーティングカプラに入力可能な光の角度　②</w:t>
      </w:r>
      <w:r w:rsidR="00E35CC2">
        <w:rPr>
          <w:rFonts w:hint="eastAsia"/>
        </w:rPr>
        <w:t>グレーティングカプラの反射光</w:t>
      </w:r>
      <w:r w:rsidR="00C01282">
        <w:rPr>
          <w:rFonts w:hint="eastAsia"/>
        </w:rPr>
        <w:t>のシミュレーション　③画像認識に有用な</w:t>
      </w:r>
      <w:r w:rsidR="00871518">
        <w:rPr>
          <w:rFonts w:hint="eastAsia"/>
        </w:rPr>
        <w:t>ホログラムの</w:t>
      </w:r>
      <w:r w:rsidR="00C01282">
        <w:rPr>
          <w:rFonts w:hint="eastAsia"/>
        </w:rPr>
        <w:t>結像パターンの検討　④</w:t>
      </w:r>
      <w:r w:rsidR="00871518">
        <w:rPr>
          <w:rFonts w:hint="eastAsia"/>
        </w:rPr>
        <w:t>グ</w:t>
      </w:r>
      <w:r w:rsidR="00871518" w:rsidRPr="007D2BC1">
        <w:t>レーティン</w:t>
      </w:r>
      <w:r w:rsidR="00871518">
        <w:rPr>
          <w:rFonts w:hint="eastAsia"/>
        </w:rPr>
        <w:t>グ</w:t>
      </w:r>
      <w:r w:rsidR="00871518" w:rsidRPr="007D2BC1">
        <w:t>カ</w:t>
      </w:r>
      <w:r w:rsidR="00871518">
        <w:rPr>
          <w:rFonts w:hint="eastAsia"/>
        </w:rPr>
        <w:t>プラを</w:t>
      </w:r>
      <w:r w:rsidR="00871518" w:rsidRPr="007D2BC1">
        <w:t>用いた表面結合による光ファイ</w:t>
      </w:r>
      <w:r w:rsidR="00871518">
        <w:rPr>
          <w:rFonts w:hint="eastAsia"/>
        </w:rPr>
        <w:t>バ</w:t>
      </w:r>
      <w:r w:rsidR="00871518" w:rsidRPr="007D2BC1">
        <w:t>実装時の</w:t>
      </w:r>
      <w:r w:rsidR="00871518">
        <w:rPr>
          <w:rFonts w:hint="eastAsia"/>
        </w:rPr>
        <w:t>アライメントにおけるホログラムを用いた時間短縮方法の可能性の検討</w:t>
      </w:r>
    </w:p>
    <w:p w14:paraId="578E5B5B" w14:textId="0B53847C" w:rsidR="00545C4D" w:rsidRDefault="00545C4D" w:rsidP="00C336BF">
      <w:pPr>
        <w:ind w:firstLineChars="100" w:firstLine="210"/>
        <w:rPr>
          <w:ins w:id="96" w:author="福田浩" w:date="2022-01-05T08:51:00Z"/>
        </w:rPr>
      </w:pPr>
    </w:p>
    <w:p w14:paraId="1E0E3508" w14:textId="3A0CB8F8" w:rsidR="00545C4D" w:rsidRDefault="00545C4D" w:rsidP="00C336BF">
      <w:pPr>
        <w:ind w:firstLineChars="100" w:firstLine="210"/>
        <w:rPr>
          <w:ins w:id="97" w:author="福田浩" w:date="2022-01-05T08:51:00Z"/>
        </w:rPr>
      </w:pPr>
      <w:ins w:id="98" w:author="福田浩" w:date="2022-01-05T08:51:00Z">
        <w:r>
          <w:rPr>
            <w:rFonts w:hint="eastAsia"/>
          </w:rPr>
          <w:t>[1] JLT MITの論文</w:t>
        </w:r>
      </w:ins>
    </w:p>
    <w:p w14:paraId="1520D7AB" w14:textId="77777777" w:rsidR="00545C4D" w:rsidRPr="00400BF9" w:rsidRDefault="00545C4D" w:rsidP="00C336BF">
      <w:pPr>
        <w:ind w:firstLineChars="100" w:firstLine="210"/>
        <w:rPr>
          <w:rFonts w:hint="eastAsia"/>
        </w:rPr>
      </w:pPr>
    </w:p>
    <w:sectPr w:rsidR="00545C4D" w:rsidRPr="00400BF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A895B" w14:textId="77777777" w:rsidR="008A4F70" w:rsidRDefault="008A4F70" w:rsidP="00B9563D">
      <w:r>
        <w:separator/>
      </w:r>
    </w:p>
  </w:endnote>
  <w:endnote w:type="continuationSeparator" w:id="0">
    <w:p w14:paraId="45587220" w14:textId="77777777" w:rsidR="008A4F70" w:rsidRDefault="008A4F70" w:rsidP="00B9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54C66" w14:textId="77777777" w:rsidR="008A4F70" w:rsidRDefault="008A4F70" w:rsidP="00B9563D">
      <w:r>
        <w:separator/>
      </w:r>
    </w:p>
  </w:footnote>
  <w:footnote w:type="continuationSeparator" w:id="0">
    <w:p w14:paraId="70760BD6" w14:textId="77777777" w:rsidR="008A4F70" w:rsidRDefault="008A4F70" w:rsidP="00B956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76BF"/>
    <w:multiLevelType w:val="hybridMultilevel"/>
    <w:tmpl w:val="C280397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5BB626A"/>
    <w:multiLevelType w:val="hybridMultilevel"/>
    <w:tmpl w:val="9940D260"/>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2" w15:restartNumberingAfterBreak="0">
    <w:nsid w:val="4804152A"/>
    <w:multiLevelType w:val="hybridMultilevel"/>
    <w:tmpl w:val="5FF6F4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福田浩">
    <w15:presenceInfo w15:providerId="Windows Live" w15:userId="48d0414fbddc0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trackRevisions/>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F9"/>
    <w:rsid w:val="00030672"/>
    <w:rsid w:val="00054A65"/>
    <w:rsid w:val="00060B1E"/>
    <w:rsid w:val="000934AB"/>
    <w:rsid w:val="000D5E8C"/>
    <w:rsid w:val="000D64E3"/>
    <w:rsid w:val="00107AC1"/>
    <w:rsid w:val="00117F3E"/>
    <w:rsid w:val="00142AC1"/>
    <w:rsid w:val="0015369E"/>
    <w:rsid w:val="00153C73"/>
    <w:rsid w:val="00171727"/>
    <w:rsid w:val="00192D55"/>
    <w:rsid w:val="001C224B"/>
    <w:rsid w:val="001D4EE3"/>
    <w:rsid w:val="00290B61"/>
    <w:rsid w:val="002C3A4F"/>
    <w:rsid w:val="002C7F4E"/>
    <w:rsid w:val="002D77A8"/>
    <w:rsid w:val="002F4AF8"/>
    <w:rsid w:val="00315880"/>
    <w:rsid w:val="00337F39"/>
    <w:rsid w:val="00367293"/>
    <w:rsid w:val="00392FD4"/>
    <w:rsid w:val="00396495"/>
    <w:rsid w:val="00400BF9"/>
    <w:rsid w:val="00404BC5"/>
    <w:rsid w:val="00545C4D"/>
    <w:rsid w:val="005E1EB5"/>
    <w:rsid w:val="005F02CA"/>
    <w:rsid w:val="005F0EC7"/>
    <w:rsid w:val="005F3F16"/>
    <w:rsid w:val="006170C5"/>
    <w:rsid w:val="00673DA1"/>
    <w:rsid w:val="006A66AB"/>
    <w:rsid w:val="006B0084"/>
    <w:rsid w:val="006B38FA"/>
    <w:rsid w:val="006D33C2"/>
    <w:rsid w:val="006F7589"/>
    <w:rsid w:val="007D5D6C"/>
    <w:rsid w:val="00841942"/>
    <w:rsid w:val="00847554"/>
    <w:rsid w:val="00862798"/>
    <w:rsid w:val="008677A7"/>
    <w:rsid w:val="00871518"/>
    <w:rsid w:val="00873925"/>
    <w:rsid w:val="008A4F70"/>
    <w:rsid w:val="00986FF4"/>
    <w:rsid w:val="009878F8"/>
    <w:rsid w:val="009E05AA"/>
    <w:rsid w:val="00A031C8"/>
    <w:rsid w:val="00A6199B"/>
    <w:rsid w:val="00AB6CD0"/>
    <w:rsid w:val="00B45214"/>
    <w:rsid w:val="00B9563D"/>
    <w:rsid w:val="00BB5231"/>
    <w:rsid w:val="00BE7A5E"/>
    <w:rsid w:val="00C01282"/>
    <w:rsid w:val="00C336BF"/>
    <w:rsid w:val="00C81652"/>
    <w:rsid w:val="00D60D9C"/>
    <w:rsid w:val="00DB614F"/>
    <w:rsid w:val="00E05512"/>
    <w:rsid w:val="00E35CC2"/>
    <w:rsid w:val="00E55185"/>
    <w:rsid w:val="00E77A5D"/>
    <w:rsid w:val="00EC1D76"/>
    <w:rsid w:val="00F11F81"/>
    <w:rsid w:val="00F3748D"/>
    <w:rsid w:val="00F65294"/>
    <w:rsid w:val="00FA4560"/>
    <w:rsid w:val="00FE16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78944B"/>
  <w15:chartTrackingRefBased/>
  <w15:docId w15:val="{35001221-3EE1-E848-A58A-F7C6955B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6CD0"/>
    <w:pPr>
      <w:ind w:leftChars="400" w:left="840"/>
    </w:pPr>
  </w:style>
  <w:style w:type="paragraph" w:styleId="a4">
    <w:name w:val="caption"/>
    <w:basedOn w:val="a"/>
    <w:next w:val="a"/>
    <w:uiPriority w:val="35"/>
    <w:unhideWhenUsed/>
    <w:qFormat/>
    <w:rsid w:val="00D60D9C"/>
    <w:rPr>
      <w:b/>
      <w:bCs/>
      <w:szCs w:val="21"/>
    </w:rPr>
  </w:style>
  <w:style w:type="paragraph" w:styleId="a5">
    <w:name w:val="header"/>
    <w:basedOn w:val="a"/>
    <w:link w:val="a6"/>
    <w:uiPriority w:val="99"/>
    <w:unhideWhenUsed/>
    <w:rsid w:val="00B9563D"/>
    <w:pPr>
      <w:tabs>
        <w:tab w:val="center" w:pos="4252"/>
        <w:tab w:val="right" w:pos="8504"/>
      </w:tabs>
      <w:snapToGrid w:val="0"/>
    </w:pPr>
  </w:style>
  <w:style w:type="character" w:customStyle="1" w:styleId="a6">
    <w:name w:val="ヘッダー (文字)"/>
    <w:basedOn w:val="a0"/>
    <w:link w:val="a5"/>
    <w:uiPriority w:val="99"/>
    <w:rsid w:val="00B9563D"/>
  </w:style>
  <w:style w:type="paragraph" w:styleId="a7">
    <w:name w:val="footer"/>
    <w:basedOn w:val="a"/>
    <w:link w:val="a8"/>
    <w:uiPriority w:val="99"/>
    <w:unhideWhenUsed/>
    <w:rsid w:val="00B9563D"/>
    <w:pPr>
      <w:tabs>
        <w:tab w:val="center" w:pos="4252"/>
        <w:tab w:val="right" w:pos="8504"/>
      </w:tabs>
      <w:snapToGrid w:val="0"/>
    </w:pPr>
  </w:style>
  <w:style w:type="character" w:customStyle="1" w:styleId="a8">
    <w:name w:val="フッター (文字)"/>
    <w:basedOn w:val="a0"/>
    <w:link w:val="a7"/>
    <w:uiPriority w:val="99"/>
    <w:rsid w:val="00B9563D"/>
  </w:style>
  <w:style w:type="paragraph" w:styleId="a9">
    <w:name w:val="Balloon Text"/>
    <w:basedOn w:val="a"/>
    <w:link w:val="aa"/>
    <w:uiPriority w:val="99"/>
    <w:semiHidden/>
    <w:unhideWhenUsed/>
    <w:rsid w:val="00107AC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07AC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61575">
      <w:bodyDiv w:val="1"/>
      <w:marLeft w:val="0"/>
      <w:marRight w:val="0"/>
      <w:marTop w:val="0"/>
      <w:marBottom w:val="0"/>
      <w:divBdr>
        <w:top w:val="none" w:sz="0" w:space="0" w:color="auto"/>
        <w:left w:val="none" w:sz="0" w:space="0" w:color="auto"/>
        <w:bottom w:val="none" w:sz="0" w:space="0" w:color="auto"/>
        <w:right w:val="none" w:sz="0" w:space="0" w:color="auto"/>
      </w:divBdr>
    </w:div>
    <w:div w:id="86000384">
      <w:bodyDiv w:val="1"/>
      <w:marLeft w:val="0"/>
      <w:marRight w:val="0"/>
      <w:marTop w:val="0"/>
      <w:marBottom w:val="0"/>
      <w:divBdr>
        <w:top w:val="none" w:sz="0" w:space="0" w:color="auto"/>
        <w:left w:val="none" w:sz="0" w:space="0" w:color="auto"/>
        <w:bottom w:val="none" w:sz="0" w:space="0" w:color="auto"/>
        <w:right w:val="none" w:sz="0" w:space="0" w:color="auto"/>
      </w:divBdr>
    </w:div>
    <w:div w:id="320156370">
      <w:bodyDiv w:val="1"/>
      <w:marLeft w:val="0"/>
      <w:marRight w:val="0"/>
      <w:marTop w:val="0"/>
      <w:marBottom w:val="0"/>
      <w:divBdr>
        <w:top w:val="none" w:sz="0" w:space="0" w:color="auto"/>
        <w:left w:val="none" w:sz="0" w:space="0" w:color="auto"/>
        <w:bottom w:val="none" w:sz="0" w:space="0" w:color="auto"/>
        <w:right w:val="none" w:sz="0" w:space="0" w:color="auto"/>
      </w:divBdr>
    </w:div>
    <w:div w:id="371878681">
      <w:bodyDiv w:val="1"/>
      <w:marLeft w:val="0"/>
      <w:marRight w:val="0"/>
      <w:marTop w:val="0"/>
      <w:marBottom w:val="0"/>
      <w:divBdr>
        <w:top w:val="none" w:sz="0" w:space="0" w:color="auto"/>
        <w:left w:val="none" w:sz="0" w:space="0" w:color="auto"/>
        <w:bottom w:val="none" w:sz="0" w:space="0" w:color="auto"/>
        <w:right w:val="none" w:sz="0" w:space="0" w:color="auto"/>
      </w:divBdr>
      <w:divsChild>
        <w:div w:id="1300765171">
          <w:marLeft w:val="0"/>
          <w:marRight w:val="0"/>
          <w:marTop w:val="0"/>
          <w:marBottom w:val="0"/>
          <w:divBdr>
            <w:top w:val="none" w:sz="0" w:space="0" w:color="auto"/>
            <w:left w:val="none" w:sz="0" w:space="0" w:color="auto"/>
            <w:bottom w:val="none" w:sz="0" w:space="0" w:color="auto"/>
            <w:right w:val="none" w:sz="0" w:space="0" w:color="auto"/>
          </w:divBdr>
          <w:divsChild>
            <w:div w:id="1075393241">
              <w:marLeft w:val="0"/>
              <w:marRight w:val="0"/>
              <w:marTop w:val="0"/>
              <w:marBottom w:val="0"/>
              <w:divBdr>
                <w:top w:val="none" w:sz="0" w:space="0" w:color="auto"/>
                <w:left w:val="none" w:sz="0" w:space="0" w:color="auto"/>
                <w:bottom w:val="none" w:sz="0" w:space="0" w:color="auto"/>
                <w:right w:val="none" w:sz="0" w:space="0" w:color="auto"/>
              </w:divBdr>
              <w:divsChild>
                <w:div w:id="4851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60841">
      <w:bodyDiv w:val="1"/>
      <w:marLeft w:val="0"/>
      <w:marRight w:val="0"/>
      <w:marTop w:val="0"/>
      <w:marBottom w:val="0"/>
      <w:divBdr>
        <w:top w:val="none" w:sz="0" w:space="0" w:color="auto"/>
        <w:left w:val="none" w:sz="0" w:space="0" w:color="auto"/>
        <w:bottom w:val="none" w:sz="0" w:space="0" w:color="auto"/>
        <w:right w:val="none" w:sz="0" w:space="0" w:color="auto"/>
      </w:divBdr>
      <w:divsChild>
        <w:div w:id="1613243422">
          <w:marLeft w:val="0"/>
          <w:marRight w:val="0"/>
          <w:marTop w:val="0"/>
          <w:marBottom w:val="0"/>
          <w:divBdr>
            <w:top w:val="none" w:sz="0" w:space="0" w:color="auto"/>
            <w:left w:val="none" w:sz="0" w:space="0" w:color="auto"/>
            <w:bottom w:val="none" w:sz="0" w:space="0" w:color="auto"/>
            <w:right w:val="none" w:sz="0" w:space="0" w:color="auto"/>
          </w:divBdr>
          <w:divsChild>
            <w:div w:id="912859044">
              <w:marLeft w:val="0"/>
              <w:marRight w:val="0"/>
              <w:marTop w:val="0"/>
              <w:marBottom w:val="0"/>
              <w:divBdr>
                <w:top w:val="none" w:sz="0" w:space="0" w:color="auto"/>
                <w:left w:val="none" w:sz="0" w:space="0" w:color="auto"/>
                <w:bottom w:val="none" w:sz="0" w:space="0" w:color="auto"/>
                <w:right w:val="none" w:sz="0" w:space="0" w:color="auto"/>
              </w:divBdr>
              <w:divsChild>
                <w:div w:id="7781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2314">
      <w:bodyDiv w:val="1"/>
      <w:marLeft w:val="0"/>
      <w:marRight w:val="0"/>
      <w:marTop w:val="0"/>
      <w:marBottom w:val="0"/>
      <w:divBdr>
        <w:top w:val="none" w:sz="0" w:space="0" w:color="auto"/>
        <w:left w:val="none" w:sz="0" w:space="0" w:color="auto"/>
        <w:bottom w:val="none" w:sz="0" w:space="0" w:color="auto"/>
        <w:right w:val="none" w:sz="0" w:space="0" w:color="auto"/>
      </w:divBdr>
    </w:div>
    <w:div w:id="612395860">
      <w:bodyDiv w:val="1"/>
      <w:marLeft w:val="0"/>
      <w:marRight w:val="0"/>
      <w:marTop w:val="0"/>
      <w:marBottom w:val="0"/>
      <w:divBdr>
        <w:top w:val="none" w:sz="0" w:space="0" w:color="auto"/>
        <w:left w:val="none" w:sz="0" w:space="0" w:color="auto"/>
        <w:bottom w:val="none" w:sz="0" w:space="0" w:color="auto"/>
        <w:right w:val="none" w:sz="0" w:space="0" w:color="auto"/>
      </w:divBdr>
    </w:div>
    <w:div w:id="696932649">
      <w:bodyDiv w:val="1"/>
      <w:marLeft w:val="0"/>
      <w:marRight w:val="0"/>
      <w:marTop w:val="0"/>
      <w:marBottom w:val="0"/>
      <w:divBdr>
        <w:top w:val="none" w:sz="0" w:space="0" w:color="auto"/>
        <w:left w:val="none" w:sz="0" w:space="0" w:color="auto"/>
        <w:bottom w:val="none" w:sz="0" w:space="0" w:color="auto"/>
        <w:right w:val="none" w:sz="0" w:space="0" w:color="auto"/>
      </w:divBdr>
    </w:div>
    <w:div w:id="722369241">
      <w:bodyDiv w:val="1"/>
      <w:marLeft w:val="0"/>
      <w:marRight w:val="0"/>
      <w:marTop w:val="0"/>
      <w:marBottom w:val="0"/>
      <w:divBdr>
        <w:top w:val="none" w:sz="0" w:space="0" w:color="auto"/>
        <w:left w:val="none" w:sz="0" w:space="0" w:color="auto"/>
        <w:bottom w:val="none" w:sz="0" w:space="0" w:color="auto"/>
        <w:right w:val="none" w:sz="0" w:space="0" w:color="auto"/>
      </w:divBdr>
      <w:divsChild>
        <w:div w:id="417751945">
          <w:marLeft w:val="0"/>
          <w:marRight w:val="0"/>
          <w:marTop w:val="0"/>
          <w:marBottom w:val="0"/>
          <w:divBdr>
            <w:top w:val="none" w:sz="0" w:space="0" w:color="auto"/>
            <w:left w:val="none" w:sz="0" w:space="0" w:color="auto"/>
            <w:bottom w:val="none" w:sz="0" w:space="0" w:color="auto"/>
            <w:right w:val="none" w:sz="0" w:space="0" w:color="auto"/>
          </w:divBdr>
          <w:divsChild>
            <w:div w:id="594753410">
              <w:marLeft w:val="0"/>
              <w:marRight w:val="0"/>
              <w:marTop w:val="0"/>
              <w:marBottom w:val="0"/>
              <w:divBdr>
                <w:top w:val="none" w:sz="0" w:space="0" w:color="auto"/>
                <w:left w:val="none" w:sz="0" w:space="0" w:color="auto"/>
                <w:bottom w:val="none" w:sz="0" w:space="0" w:color="auto"/>
                <w:right w:val="none" w:sz="0" w:space="0" w:color="auto"/>
              </w:divBdr>
              <w:divsChild>
                <w:div w:id="2687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48377">
      <w:bodyDiv w:val="1"/>
      <w:marLeft w:val="0"/>
      <w:marRight w:val="0"/>
      <w:marTop w:val="0"/>
      <w:marBottom w:val="0"/>
      <w:divBdr>
        <w:top w:val="none" w:sz="0" w:space="0" w:color="auto"/>
        <w:left w:val="none" w:sz="0" w:space="0" w:color="auto"/>
        <w:bottom w:val="none" w:sz="0" w:space="0" w:color="auto"/>
        <w:right w:val="none" w:sz="0" w:space="0" w:color="auto"/>
      </w:divBdr>
    </w:div>
    <w:div w:id="853106242">
      <w:bodyDiv w:val="1"/>
      <w:marLeft w:val="0"/>
      <w:marRight w:val="0"/>
      <w:marTop w:val="0"/>
      <w:marBottom w:val="0"/>
      <w:divBdr>
        <w:top w:val="none" w:sz="0" w:space="0" w:color="auto"/>
        <w:left w:val="none" w:sz="0" w:space="0" w:color="auto"/>
        <w:bottom w:val="none" w:sz="0" w:space="0" w:color="auto"/>
        <w:right w:val="none" w:sz="0" w:space="0" w:color="auto"/>
      </w:divBdr>
      <w:divsChild>
        <w:div w:id="312684929">
          <w:marLeft w:val="0"/>
          <w:marRight w:val="0"/>
          <w:marTop w:val="0"/>
          <w:marBottom w:val="0"/>
          <w:divBdr>
            <w:top w:val="none" w:sz="0" w:space="0" w:color="auto"/>
            <w:left w:val="none" w:sz="0" w:space="0" w:color="auto"/>
            <w:bottom w:val="none" w:sz="0" w:space="0" w:color="auto"/>
            <w:right w:val="none" w:sz="0" w:space="0" w:color="auto"/>
          </w:divBdr>
          <w:divsChild>
            <w:div w:id="1057171232">
              <w:marLeft w:val="0"/>
              <w:marRight w:val="0"/>
              <w:marTop w:val="0"/>
              <w:marBottom w:val="0"/>
              <w:divBdr>
                <w:top w:val="none" w:sz="0" w:space="0" w:color="auto"/>
                <w:left w:val="none" w:sz="0" w:space="0" w:color="auto"/>
                <w:bottom w:val="none" w:sz="0" w:space="0" w:color="auto"/>
                <w:right w:val="none" w:sz="0" w:space="0" w:color="auto"/>
              </w:divBdr>
              <w:divsChild>
                <w:div w:id="4530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71058">
      <w:bodyDiv w:val="1"/>
      <w:marLeft w:val="0"/>
      <w:marRight w:val="0"/>
      <w:marTop w:val="0"/>
      <w:marBottom w:val="0"/>
      <w:divBdr>
        <w:top w:val="none" w:sz="0" w:space="0" w:color="auto"/>
        <w:left w:val="none" w:sz="0" w:space="0" w:color="auto"/>
        <w:bottom w:val="none" w:sz="0" w:space="0" w:color="auto"/>
        <w:right w:val="none" w:sz="0" w:space="0" w:color="auto"/>
      </w:divBdr>
    </w:div>
    <w:div w:id="877548803">
      <w:bodyDiv w:val="1"/>
      <w:marLeft w:val="0"/>
      <w:marRight w:val="0"/>
      <w:marTop w:val="0"/>
      <w:marBottom w:val="0"/>
      <w:divBdr>
        <w:top w:val="none" w:sz="0" w:space="0" w:color="auto"/>
        <w:left w:val="none" w:sz="0" w:space="0" w:color="auto"/>
        <w:bottom w:val="none" w:sz="0" w:space="0" w:color="auto"/>
        <w:right w:val="none" w:sz="0" w:space="0" w:color="auto"/>
      </w:divBdr>
    </w:div>
    <w:div w:id="893660444">
      <w:bodyDiv w:val="1"/>
      <w:marLeft w:val="0"/>
      <w:marRight w:val="0"/>
      <w:marTop w:val="0"/>
      <w:marBottom w:val="0"/>
      <w:divBdr>
        <w:top w:val="none" w:sz="0" w:space="0" w:color="auto"/>
        <w:left w:val="none" w:sz="0" w:space="0" w:color="auto"/>
        <w:bottom w:val="none" w:sz="0" w:space="0" w:color="auto"/>
        <w:right w:val="none" w:sz="0" w:space="0" w:color="auto"/>
      </w:divBdr>
      <w:divsChild>
        <w:div w:id="135876335">
          <w:marLeft w:val="0"/>
          <w:marRight w:val="0"/>
          <w:marTop w:val="0"/>
          <w:marBottom w:val="0"/>
          <w:divBdr>
            <w:top w:val="none" w:sz="0" w:space="0" w:color="auto"/>
            <w:left w:val="none" w:sz="0" w:space="0" w:color="auto"/>
            <w:bottom w:val="none" w:sz="0" w:space="0" w:color="auto"/>
            <w:right w:val="none" w:sz="0" w:space="0" w:color="auto"/>
          </w:divBdr>
          <w:divsChild>
            <w:div w:id="253560696">
              <w:marLeft w:val="0"/>
              <w:marRight w:val="0"/>
              <w:marTop w:val="0"/>
              <w:marBottom w:val="0"/>
              <w:divBdr>
                <w:top w:val="none" w:sz="0" w:space="0" w:color="auto"/>
                <w:left w:val="none" w:sz="0" w:space="0" w:color="auto"/>
                <w:bottom w:val="none" w:sz="0" w:space="0" w:color="auto"/>
                <w:right w:val="none" w:sz="0" w:space="0" w:color="auto"/>
              </w:divBdr>
              <w:divsChild>
                <w:div w:id="5574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94075">
      <w:bodyDiv w:val="1"/>
      <w:marLeft w:val="0"/>
      <w:marRight w:val="0"/>
      <w:marTop w:val="0"/>
      <w:marBottom w:val="0"/>
      <w:divBdr>
        <w:top w:val="none" w:sz="0" w:space="0" w:color="auto"/>
        <w:left w:val="none" w:sz="0" w:space="0" w:color="auto"/>
        <w:bottom w:val="none" w:sz="0" w:space="0" w:color="auto"/>
        <w:right w:val="none" w:sz="0" w:space="0" w:color="auto"/>
      </w:divBdr>
    </w:div>
    <w:div w:id="955908869">
      <w:bodyDiv w:val="1"/>
      <w:marLeft w:val="0"/>
      <w:marRight w:val="0"/>
      <w:marTop w:val="0"/>
      <w:marBottom w:val="0"/>
      <w:divBdr>
        <w:top w:val="none" w:sz="0" w:space="0" w:color="auto"/>
        <w:left w:val="none" w:sz="0" w:space="0" w:color="auto"/>
        <w:bottom w:val="none" w:sz="0" w:space="0" w:color="auto"/>
        <w:right w:val="none" w:sz="0" w:space="0" w:color="auto"/>
      </w:divBdr>
      <w:divsChild>
        <w:div w:id="1562789154">
          <w:marLeft w:val="0"/>
          <w:marRight w:val="0"/>
          <w:marTop w:val="0"/>
          <w:marBottom w:val="0"/>
          <w:divBdr>
            <w:top w:val="none" w:sz="0" w:space="0" w:color="auto"/>
            <w:left w:val="none" w:sz="0" w:space="0" w:color="auto"/>
            <w:bottom w:val="none" w:sz="0" w:space="0" w:color="auto"/>
            <w:right w:val="none" w:sz="0" w:space="0" w:color="auto"/>
          </w:divBdr>
          <w:divsChild>
            <w:div w:id="1346010670">
              <w:marLeft w:val="0"/>
              <w:marRight w:val="0"/>
              <w:marTop w:val="0"/>
              <w:marBottom w:val="0"/>
              <w:divBdr>
                <w:top w:val="none" w:sz="0" w:space="0" w:color="auto"/>
                <w:left w:val="none" w:sz="0" w:space="0" w:color="auto"/>
                <w:bottom w:val="none" w:sz="0" w:space="0" w:color="auto"/>
                <w:right w:val="none" w:sz="0" w:space="0" w:color="auto"/>
              </w:divBdr>
              <w:divsChild>
                <w:div w:id="19556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90214">
      <w:bodyDiv w:val="1"/>
      <w:marLeft w:val="0"/>
      <w:marRight w:val="0"/>
      <w:marTop w:val="0"/>
      <w:marBottom w:val="0"/>
      <w:divBdr>
        <w:top w:val="none" w:sz="0" w:space="0" w:color="auto"/>
        <w:left w:val="none" w:sz="0" w:space="0" w:color="auto"/>
        <w:bottom w:val="none" w:sz="0" w:space="0" w:color="auto"/>
        <w:right w:val="none" w:sz="0" w:space="0" w:color="auto"/>
      </w:divBdr>
      <w:divsChild>
        <w:div w:id="1177843205">
          <w:marLeft w:val="0"/>
          <w:marRight w:val="0"/>
          <w:marTop w:val="0"/>
          <w:marBottom w:val="0"/>
          <w:divBdr>
            <w:top w:val="none" w:sz="0" w:space="0" w:color="auto"/>
            <w:left w:val="none" w:sz="0" w:space="0" w:color="auto"/>
            <w:bottom w:val="none" w:sz="0" w:space="0" w:color="auto"/>
            <w:right w:val="none" w:sz="0" w:space="0" w:color="auto"/>
          </w:divBdr>
          <w:divsChild>
            <w:div w:id="889070069">
              <w:marLeft w:val="0"/>
              <w:marRight w:val="0"/>
              <w:marTop w:val="0"/>
              <w:marBottom w:val="0"/>
              <w:divBdr>
                <w:top w:val="none" w:sz="0" w:space="0" w:color="auto"/>
                <w:left w:val="none" w:sz="0" w:space="0" w:color="auto"/>
                <w:bottom w:val="none" w:sz="0" w:space="0" w:color="auto"/>
                <w:right w:val="none" w:sz="0" w:space="0" w:color="auto"/>
              </w:divBdr>
              <w:divsChild>
                <w:div w:id="9133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37391">
      <w:bodyDiv w:val="1"/>
      <w:marLeft w:val="0"/>
      <w:marRight w:val="0"/>
      <w:marTop w:val="0"/>
      <w:marBottom w:val="0"/>
      <w:divBdr>
        <w:top w:val="none" w:sz="0" w:space="0" w:color="auto"/>
        <w:left w:val="none" w:sz="0" w:space="0" w:color="auto"/>
        <w:bottom w:val="none" w:sz="0" w:space="0" w:color="auto"/>
        <w:right w:val="none" w:sz="0" w:space="0" w:color="auto"/>
      </w:divBdr>
      <w:divsChild>
        <w:div w:id="1310018063">
          <w:marLeft w:val="0"/>
          <w:marRight w:val="0"/>
          <w:marTop w:val="0"/>
          <w:marBottom w:val="0"/>
          <w:divBdr>
            <w:top w:val="none" w:sz="0" w:space="0" w:color="auto"/>
            <w:left w:val="none" w:sz="0" w:space="0" w:color="auto"/>
            <w:bottom w:val="none" w:sz="0" w:space="0" w:color="auto"/>
            <w:right w:val="none" w:sz="0" w:space="0" w:color="auto"/>
          </w:divBdr>
          <w:divsChild>
            <w:div w:id="1333723298">
              <w:marLeft w:val="0"/>
              <w:marRight w:val="0"/>
              <w:marTop w:val="0"/>
              <w:marBottom w:val="0"/>
              <w:divBdr>
                <w:top w:val="none" w:sz="0" w:space="0" w:color="auto"/>
                <w:left w:val="none" w:sz="0" w:space="0" w:color="auto"/>
                <w:bottom w:val="none" w:sz="0" w:space="0" w:color="auto"/>
                <w:right w:val="none" w:sz="0" w:space="0" w:color="auto"/>
              </w:divBdr>
              <w:divsChild>
                <w:div w:id="17532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20123">
      <w:bodyDiv w:val="1"/>
      <w:marLeft w:val="0"/>
      <w:marRight w:val="0"/>
      <w:marTop w:val="0"/>
      <w:marBottom w:val="0"/>
      <w:divBdr>
        <w:top w:val="none" w:sz="0" w:space="0" w:color="auto"/>
        <w:left w:val="none" w:sz="0" w:space="0" w:color="auto"/>
        <w:bottom w:val="none" w:sz="0" w:space="0" w:color="auto"/>
        <w:right w:val="none" w:sz="0" w:space="0" w:color="auto"/>
      </w:divBdr>
    </w:div>
    <w:div w:id="1396590627">
      <w:bodyDiv w:val="1"/>
      <w:marLeft w:val="0"/>
      <w:marRight w:val="0"/>
      <w:marTop w:val="0"/>
      <w:marBottom w:val="0"/>
      <w:divBdr>
        <w:top w:val="none" w:sz="0" w:space="0" w:color="auto"/>
        <w:left w:val="none" w:sz="0" w:space="0" w:color="auto"/>
        <w:bottom w:val="none" w:sz="0" w:space="0" w:color="auto"/>
        <w:right w:val="none" w:sz="0" w:space="0" w:color="auto"/>
      </w:divBdr>
    </w:div>
    <w:div w:id="1592011129">
      <w:bodyDiv w:val="1"/>
      <w:marLeft w:val="0"/>
      <w:marRight w:val="0"/>
      <w:marTop w:val="0"/>
      <w:marBottom w:val="0"/>
      <w:divBdr>
        <w:top w:val="none" w:sz="0" w:space="0" w:color="auto"/>
        <w:left w:val="none" w:sz="0" w:space="0" w:color="auto"/>
        <w:bottom w:val="none" w:sz="0" w:space="0" w:color="auto"/>
        <w:right w:val="none" w:sz="0" w:space="0" w:color="auto"/>
      </w:divBdr>
    </w:div>
    <w:div w:id="1700621767">
      <w:bodyDiv w:val="1"/>
      <w:marLeft w:val="0"/>
      <w:marRight w:val="0"/>
      <w:marTop w:val="0"/>
      <w:marBottom w:val="0"/>
      <w:divBdr>
        <w:top w:val="none" w:sz="0" w:space="0" w:color="auto"/>
        <w:left w:val="none" w:sz="0" w:space="0" w:color="auto"/>
        <w:bottom w:val="none" w:sz="0" w:space="0" w:color="auto"/>
        <w:right w:val="none" w:sz="0" w:space="0" w:color="auto"/>
      </w:divBdr>
      <w:divsChild>
        <w:div w:id="447286275">
          <w:marLeft w:val="0"/>
          <w:marRight w:val="0"/>
          <w:marTop w:val="0"/>
          <w:marBottom w:val="0"/>
          <w:divBdr>
            <w:top w:val="none" w:sz="0" w:space="0" w:color="auto"/>
            <w:left w:val="none" w:sz="0" w:space="0" w:color="auto"/>
            <w:bottom w:val="none" w:sz="0" w:space="0" w:color="auto"/>
            <w:right w:val="none" w:sz="0" w:space="0" w:color="auto"/>
          </w:divBdr>
          <w:divsChild>
            <w:div w:id="522285975">
              <w:marLeft w:val="0"/>
              <w:marRight w:val="0"/>
              <w:marTop w:val="0"/>
              <w:marBottom w:val="0"/>
              <w:divBdr>
                <w:top w:val="none" w:sz="0" w:space="0" w:color="auto"/>
                <w:left w:val="none" w:sz="0" w:space="0" w:color="auto"/>
                <w:bottom w:val="none" w:sz="0" w:space="0" w:color="auto"/>
                <w:right w:val="none" w:sz="0" w:space="0" w:color="auto"/>
              </w:divBdr>
              <w:divsChild>
                <w:div w:id="7148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44115">
      <w:bodyDiv w:val="1"/>
      <w:marLeft w:val="0"/>
      <w:marRight w:val="0"/>
      <w:marTop w:val="0"/>
      <w:marBottom w:val="0"/>
      <w:divBdr>
        <w:top w:val="none" w:sz="0" w:space="0" w:color="auto"/>
        <w:left w:val="none" w:sz="0" w:space="0" w:color="auto"/>
        <w:bottom w:val="none" w:sz="0" w:space="0" w:color="auto"/>
        <w:right w:val="none" w:sz="0" w:space="0" w:color="auto"/>
      </w:divBdr>
    </w:div>
    <w:div w:id="1775518674">
      <w:bodyDiv w:val="1"/>
      <w:marLeft w:val="0"/>
      <w:marRight w:val="0"/>
      <w:marTop w:val="0"/>
      <w:marBottom w:val="0"/>
      <w:divBdr>
        <w:top w:val="none" w:sz="0" w:space="0" w:color="auto"/>
        <w:left w:val="none" w:sz="0" w:space="0" w:color="auto"/>
        <w:bottom w:val="none" w:sz="0" w:space="0" w:color="auto"/>
        <w:right w:val="none" w:sz="0" w:space="0" w:color="auto"/>
      </w:divBdr>
    </w:div>
    <w:div w:id="1915387551">
      <w:bodyDiv w:val="1"/>
      <w:marLeft w:val="0"/>
      <w:marRight w:val="0"/>
      <w:marTop w:val="0"/>
      <w:marBottom w:val="0"/>
      <w:divBdr>
        <w:top w:val="none" w:sz="0" w:space="0" w:color="auto"/>
        <w:left w:val="none" w:sz="0" w:space="0" w:color="auto"/>
        <w:bottom w:val="none" w:sz="0" w:space="0" w:color="auto"/>
        <w:right w:val="none" w:sz="0" w:space="0" w:color="auto"/>
      </w:divBdr>
    </w:div>
    <w:div w:id="1994484898">
      <w:bodyDiv w:val="1"/>
      <w:marLeft w:val="0"/>
      <w:marRight w:val="0"/>
      <w:marTop w:val="0"/>
      <w:marBottom w:val="0"/>
      <w:divBdr>
        <w:top w:val="none" w:sz="0" w:space="0" w:color="auto"/>
        <w:left w:val="none" w:sz="0" w:space="0" w:color="auto"/>
        <w:bottom w:val="none" w:sz="0" w:space="0" w:color="auto"/>
        <w:right w:val="none" w:sz="0" w:space="0" w:color="auto"/>
      </w:divBdr>
    </w:div>
    <w:div w:id="2117477154">
      <w:bodyDiv w:val="1"/>
      <w:marLeft w:val="0"/>
      <w:marRight w:val="0"/>
      <w:marTop w:val="0"/>
      <w:marBottom w:val="0"/>
      <w:divBdr>
        <w:top w:val="none" w:sz="0" w:space="0" w:color="auto"/>
        <w:left w:val="none" w:sz="0" w:space="0" w:color="auto"/>
        <w:bottom w:val="none" w:sz="0" w:space="0" w:color="auto"/>
        <w:right w:val="none" w:sz="0" w:space="0" w:color="auto"/>
      </w:divBdr>
      <w:divsChild>
        <w:div w:id="1746147740">
          <w:marLeft w:val="0"/>
          <w:marRight w:val="0"/>
          <w:marTop w:val="0"/>
          <w:marBottom w:val="0"/>
          <w:divBdr>
            <w:top w:val="none" w:sz="0" w:space="0" w:color="auto"/>
            <w:left w:val="none" w:sz="0" w:space="0" w:color="auto"/>
            <w:bottom w:val="none" w:sz="0" w:space="0" w:color="auto"/>
            <w:right w:val="none" w:sz="0" w:space="0" w:color="auto"/>
          </w:divBdr>
          <w:divsChild>
            <w:div w:id="998191320">
              <w:marLeft w:val="0"/>
              <w:marRight w:val="0"/>
              <w:marTop w:val="0"/>
              <w:marBottom w:val="0"/>
              <w:divBdr>
                <w:top w:val="none" w:sz="0" w:space="0" w:color="auto"/>
                <w:left w:val="none" w:sz="0" w:space="0" w:color="auto"/>
                <w:bottom w:val="none" w:sz="0" w:space="0" w:color="auto"/>
                <w:right w:val="none" w:sz="0" w:space="0" w:color="auto"/>
              </w:divBdr>
              <w:divsChild>
                <w:div w:id="21401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7651">
      <w:bodyDiv w:val="1"/>
      <w:marLeft w:val="0"/>
      <w:marRight w:val="0"/>
      <w:marTop w:val="0"/>
      <w:marBottom w:val="0"/>
      <w:divBdr>
        <w:top w:val="none" w:sz="0" w:space="0" w:color="auto"/>
        <w:left w:val="none" w:sz="0" w:space="0" w:color="auto"/>
        <w:bottom w:val="none" w:sz="0" w:space="0" w:color="auto"/>
        <w:right w:val="none" w:sz="0" w:space="0" w:color="auto"/>
      </w:divBdr>
      <w:divsChild>
        <w:div w:id="1035738117">
          <w:marLeft w:val="0"/>
          <w:marRight w:val="0"/>
          <w:marTop w:val="0"/>
          <w:marBottom w:val="0"/>
          <w:divBdr>
            <w:top w:val="none" w:sz="0" w:space="0" w:color="auto"/>
            <w:left w:val="none" w:sz="0" w:space="0" w:color="auto"/>
            <w:bottom w:val="none" w:sz="0" w:space="0" w:color="auto"/>
            <w:right w:val="none" w:sz="0" w:space="0" w:color="auto"/>
          </w:divBdr>
          <w:divsChild>
            <w:div w:id="159200665">
              <w:marLeft w:val="0"/>
              <w:marRight w:val="0"/>
              <w:marTop w:val="0"/>
              <w:marBottom w:val="0"/>
              <w:divBdr>
                <w:top w:val="none" w:sz="0" w:space="0" w:color="auto"/>
                <w:left w:val="none" w:sz="0" w:space="0" w:color="auto"/>
                <w:bottom w:val="none" w:sz="0" w:space="0" w:color="auto"/>
                <w:right w:val="none" w:sz="0" w:space="0" w:color="auto"/>
              </w:divBdr>
              <w:divsChild>
                <w:div w:id="9915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989ED-F4C4-42C1-8C11-283905798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Pages>
  <Words>522</Words>
  <Characters>2981</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b2181220　b2181220</dc:creator>
  <cp:keywords/>
  <dc:description/>
  <cp:lastModifiedBy>福田浩</cp:lastModifiedBy>
  <cp:revision>5</cp:revision>
  <cp:lastPrinted>2022-01-02T19:37:00Z</cp:lastPrinted>
  <dcterms:created xsi:type="dcterms:W3CDTF">2022-01-03T01:52:00Z</dcterms:created>
  <dcterms:modified xsi:type="dcterms:W3CDTF">2022-01-05T00:17:00Z</dcterms:modified>
</cp:coreProperties>
</file>